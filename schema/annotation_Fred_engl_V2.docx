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4D2D9" w14:textId="5EA45564" w:rsidR="009A2D3F" w:rsidRPr="00793CE2" w:rsidRDefault="00512F6B" w:rsidP="001454A0">
      <w:pPr>
        <w:spacing w:line="276" w:lineRule="auto"/>
        <w:jc w:val="center"/>
        <w:rPr>
          <w:rFonts w:ascii="Arial" w:hAnsi="Arial" w:cs="Arial"/>
          <w:b/>
          <w:bCs/>
          <w:sz w:val="32"/>
          <w:szCs w:val="36"/>
          <w:lang w:val="en-US"/>
          <w:rPrChange w:id="0" w:author="Lisibach, Angela" w:date="2020-07-08T09:26:00Z">
            <w:rPr>
              <w:rFonts w:ascii="Arial" w:hAnsi="Arial" w:cs="Arial"/>
              <w:b/>
              <w:bCs/>
              <w:sz w:val="32"/>
              <w:szCs w:val="36"/>
            </w:rPr>
          </w:rPrChange>
        </w:rPr>
      </w:pPr>
      <w:r>
        <w:rPr>
          <w:noProof/>
          <w:lang w:eastAsia="fr-CH"/>
        </w:rPr>
        <w:drawing>
          <wp:anchor distT="0" distB="0" distL="114300" distR="114300" simplePos="0" relativeHeight="251658240" behindDoc="1" locked="0" layoutInCell="1" allowOverlap="1" wp14:anchorId="485E2D52" wp14:editId="75E7F4B9">
            <wp:simplePos x="0" y="0"/>
            <wp:positionH relativeFrom="column">
              <wp:posOffset>5278755</wp:posOffset>
            </wp:positionH>
            <wp:positionV relativeFrom="paragraph">
              <wp:posOffset>-131445</wp:posOffset>
            </wp:positionV>
            <wp:extent cx="336550" cy="336550"/>
            <wp:effectExtent l="0" t="0" r="6350" b="6350"/>
            <wp:wrapNone/>
            <wp:docPr id="1" name="Image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pic:spPr>
                </pic:pic>
              </a:graphicData>
            </a:graphic>
            <wp14:sizeRelH relativeFrom="page">
              <wp14:pctWidth>0</wp14:pctWidth>
            </wp14:sizeRelH>
            <wp14:sizeRelV relativeFrom="page">
              <wp14:pctHeight>0</wp14:pctHeight>
            </wp14:sizeRelV>
          </wp:anchor>
        </w:drawing>
      </w:r>
      <w:r w:rsidR="009A2D3F" w:rsidRPr="00053A2D">
        <w:rPr>
          <w:rFonts w:ascii="Arial" w:hAnsi="Arial" w:cs="Arial"/>
          <w:b/>
          <w:bCs/>
          <w:sz w:val="32"/>
          <w:szCs w:val="36"/>
        </w:rPr>
        <w:fldChar w:fldCharType="begin"/>
      </w:r>
      <w:r w:rsidR="00D55574" w:rsidRPr="00793CE2">
        <w:rPr>
          <w:rFonts w:ascii="Arial" w:hAnsi="Arial" w:cs="Arial"/>
          <w:b/>
          <w:bCs/>
          <w:sz w:val="32"/>
          <w:szCs w:val="36"/>
          <w:lang w:val="en-US"/>
          <w:rPrChange w:id="1" w:author="Lisibach, Angela" w:date="2020-07-08T09:26:00Z">
            <w:rPr>
              <w:rFonts w:ascii="Arial" w:hAnsi="Arial" w:cs="Arial"/>
              <w:b/>
              <w:bCs/>
              <w:sz w:val="32"/>
              <w:szCs w:val="36"/>
            </w:rPr>
          </w:rPrChange>
        </w:rPr>
        <w:instrText xml:space="preserve"> INCLUDEPICTURE "C:\\var\\folders\\7_\\9nl0h1bj7119xrcf4n_wyglw0000gn\\T\\com.microsoft.Word\\WebArchiveCopyPasteTempFiles\\logo-hug.png" \* MERGEFORMAT </w:instrText>
      </w:r>
      <w:r w:rsidR="009A2D3F" w:rsidRPr="00053A2D">
        <w:rPr>
          <w:rFonts w:ascii="Arial" w:hAnsi="Arial" w:cs="Arial"/>
          <w:b/>
          <w:bCs/>
          <w:sz w:val="32"/>
          <w:szCs w:val="36"/>
        </w:rPr>
        <w:fldChar w:fldCharType="end"/>
      </w:r>
      <w:r w:rsidR="00594B60" w:rsidRPr="00793CE2">
        <w:rPr>
          <w:lang w:val="en-US"/>
          <w:rPrChange w:id="2" w:author="Lisibach, Angela" w:date="2020-07-08T09:26:00Z">
            <w:rPr/>
          </w:rPrChange>
        </w:rPr>
        <w:t xml:space="preserve"> </w:t>
      </w:r>
      <w:r w:rsidR="00594B60" w:rsidRPr="00793CE2">
        <w:rPr>
          <w:rFonts w:ascii="Arial" w:hAnsi="Arial" w:cs="Arial"/>
          <w:b/>
          <w:bCs/>
          <w:sz w:val="32"/>
          <w:szCs w:val="36"/>
          <w:lang w:val="en-US"/>
          <w:rPrChange w:id="3" w:author="Lisibach, Angela" w:date="2020-07-08T09:26:00Z">
            <w:rPr>
              <w:rFonts w:ascii="Arial" w:hAnsi="Arial" w:cs="Arial"/>
              <w:b/>
              <w:bCs/>
              <w:sz w:val="32"/>
              <w:szCs w:val="36"/>
            </w:rPr>
          </w:rPrChange>
        </w:rPr>
        <w:t>Protocol for annotating clinical documents</w:t>
      </w:r>
    </w:p>
    <w:p w14:paraId="04E9B3B0" w14:textId="77777777" w:rsidR="00594B60" w:rsidRPr="00793CE2" w:rsidRDefault="00594B60" w:rsidP="001454A0">
      <w:pPr>
        <w:spacing w:line="276" w:lineRule="auto"/>
        <w:jc w:val="center"/>
        <w:rPr>
          <w:b/>
          <w:bCs/>
          <w:lang w:val="en-US"/>
          <w:rPrChange w:id="4" w:author="Lisibach, Angela" w:date="2020-07-08T09:26:00Z">
            <w:rPr>
              <w:b/>
              <w:bCs/>
            </w:rPr>
          </w:rPrChange>
        </w:rPr>
      </w:pPr>
    </w:p>
    <w:p w14:paraId="149F2D26" w14:textId="44FC72BD" w:rsidR="00D55574" w:rsidRPr="00793CE2" w:rsidRDefault="00D55574" w:rsidP="00D55574">
      <w:pPr>
        <w:spacing w:line="276" w:lineRule="auto"/>
        <w:jc w:val="both"/>
        <w:rPr>
          <w:rFonts w:ascii="Arial" w:hAnsi="Arial" w:cs="Arial"/>
          <w:sz w:val="19"/>
          <w:szCs w:val="19"/>
          <w:lang w:val="en-US"/>
          <w:rPrChange w:id="5" w:author="Lisibach, Angela" w:date="2020-07-08T09:26:00Z">
            <w:rPr>
              <w:rFonts w:ascii="Arial" w:hAnsi="Arial" w:cs="Arial"/>
              <w:sz w:val="19"/>
              <w:szCs w:val="19"/>
              <w:lang w:val="de-CH"/>
            </w:rPr>
          </w:rPrChange>
        </w:rPr>
      </w:pPr>
      <w:r w:rsidRPr="00793CE2">
        <w:rPr>
          <w:rFonts w:ascii="Arial" w:hAnsi="Arial" w:cs="Arial"/>
          <w:sz w:val="19"/>
          <w:szCs w:val="19"/>
          <w:lang w:val="en-US"/>
          <w:rPrChange w:id="6" w:author="Lisibach, Angela" w:date="2020-07-08T09:26:00Z">
            <w:rPr>
              <w:rFonts w:ascii="Arial" w:hAnsi="Arial" w:cs="Arial"/>
              <w:sz w:val="19"/>
              <w:szCs w:val="19"/>
            </w:rPr>
          </w:rPrChange>
        </w:rPr>
        <w:t>In order to be able to use the data available in free text form in the patient record and to develop computerized algorithms for the recognition and processing of this information, a first step of document annotation is necessary. This file is a protocol established for the annotation of clinical documents extracted within the framework of the SwissMADE project (a first version fed iteratively afterwards). The BRAT</w:t>
      </w:r>
      <w:ins w:id="7" w:author="Frederic GASPAR" w:date="2020-07-08T12:09:00Z">
        <w:r w:rsidR="003A4D0E" w:rsidRPr="003A4D0E">
          <w:rPr>
            <w:rFonts w:ascii="Arial" w:hAnsi="Arial" w:cs="Arial"/>
            <w:sz w:val="19"/>
            <w:szCs w:val="19"/>
            <w:vertAlign w:val="superscript"/>
            <w:lang w:val="en-US"/>
            <w:rPrChange w:id="8" w:author="Frederic GASPAR" w:date="2020-07-08T12:09:00Z">
              <w:rPr>
                <w:rFonts w:ascii="Arial" w:hAnsi="Arial" w:cs="Arial"/>
                <w:sz w:val="19"/>
                <w:szCs w:val="19"/>
                <w:lang w:val="en-US"/>
              </w:rPr>
            </w:rPrChange>
          </w:rPr>
          <w:t>1</w:t>
        </w:r>
      </w:ins>
      <w:r w:rsidRPr="00793CE2">
        <w:rPr>
          <w:rFonts w:ascii="Arial" w:hAnsi="Arial" w:cs="Arial"/>
          <w:sz w:val="19"/>
          <w:szCs w:val="19"/>
          <w:lang w:val="en-US"/>
          <w:rPrChange w:id="9" w:author="Lisibach, Angela" w:date="2020-07-08T09:26:00Z">
            <w:rPr>
              <w:rFonts w:ascii="Arial" w:hAnsi="Arial" w:cs="Arial"/>
              <w:sz w:val="19"/>
              <w:szCs w:val="19"/>
            </w:rPr>
          </w:rPrChange>
        </w:rPr>
        <w:t xml:space="preserve"> tool</w:t>
      </w:r>
      <w:r w:rsidR="00793CE2" w:rsidRPr="00793CE2">
        <w:rPr>
          <w:rFonts w:ascii="Arial" w:hAnsi="Arial" w:cs="Arial"/>
          <w:sz w:val="19"/>
          <w:szCs w:val="19"/>
          <w:lang w:val="en-US"/>
          <w:rPrChange w:id="10" w:author="Lisibach, Angela" w:date="2020-07-08T09:26:00Z">
            <w:rPr>
              <w:rFonts w:ascii="Arial" w:hAnsi="Arial" w:cs="Arial"/>
              <w:sz w:val="19"/>
              <w:szCs w:val="19"/>
              <w:lang w:val="de-CH"/>
            </w:rPr>
          </w:rPrChange>
        </w:rPr>
        <w:t xml:space="preserve"> or</w:t>
      </w:r>
      <w:r w:rsidR="00793CE2">
        <w:rPr>
          <w:rFonts w:ascii="Arial" w:hAnsi="Arial" w:cs="Arial"/>
          <w:sz w:val="19"/>
          <w:szCs w:val="19"/>
          <w:lang w:val="en-US"/>
        </w:rPr>
        <w:t xml:space="preserve"> the GATE</w:t>
      </w:r>
      <w:ins w:id="11" w:author="Frederic GASPAR" w:date="2020-07-08T12:09:00Z">
        <w:r w:rsidR="003A4D0E" w:rsidRPr="003A4D0E">
          <w:rPr>
            <w:rFonts w:ascii="Arial" w:hAnsi="Arial" w:cs="Arial"/>
            <w:sz w:val="19"/>
            <w:szCs w:val="19"/>
            <w:vertAlign w:val="superscript"/>
            <w:lang w:val="en-US"/>
            <w:rPrChange w:id="12" w:author="Frederic GASPAR" w:date="2020-07-08T12:09:00Z">
              <w:rPr>
                <w:rFonts w:ascii="Arial" w:hAnsi="Arial" w:cs="Arial"/>
                <w:sz w:val="19"/>
                <w:szCs w:val="19"/>
                <w:lang w:val="en-US"/>
              </w:rPr>
            </w:rPrChange>
          </w:rPr>
          <w:t>2</w:t>
        </w:r>
      </w:ins>
      <w:r w:rsidR="00793CE2">
        <w:rPr>
          <w:rFonts w:ascii="Arial" w:hAnsi="Arial" w:cs="Arial"/>
          <w:sz w:val="19"/>
          <w:szCs w:val="19"/>
          <w:lang w:val="en-US"/>
        </w:rPr>
        <w:t xml:space="preserve"> tool</w:t>
      </w:r>
      <w:r w:rsidRPr="00793CE2">
        <w:rPr>
          <w:rFonts w:ascii="Arial" w:hAnsi="Arial" w:cs="Arial"/>
          <w:sz w:val="19"/>
          <w:szCs w:val="19"/>
          <w:lang w:val="en-US"/>
          <w:rPrChange w:id="13" w:author="Lisibach, Angela" w:date="2020-07-08T09:26:00Z">
            <w:rPr>
              <w:rFonts w:ascii="Arial" w:hAnsi="Arial" w:cs="Arial"/>
              <w:sz w:val="19"/>
              <w:szCs w:val="19"/>
              <w:lang w:val="de-CH"/>
            </w:rPr>
          </w:rPrChange>
        </w:rPr>
        <w:t xml:space="preserve"> </w:t>
      </w:r>
      <w:ins w:id="14" w:author="Frederic GASPAR" w:date="2020-07-08T12:09:00Z">
        <w:r w:rsidR="003A4D0E">
          <w:rPr>
            <w:rFonts w:ascii="Arial" w:hAnsi="Arial" w:cs="Arial"/>
            <w:sz w:val="19"/>
            <w:szCs w:val="19"/>
            <w:lang w:val="en-US"/>
          </w:rPr>
          <w:t>are</w:t>
        </w:r>
      </w:ins>
      <w:del w:id="15" w:author="Frederic GASPAR" w:date="2020-07-08T12:09:00Z">
        <w:r w:rsidRPr="00793CE2" w:rsidDel="003A4D0E">
          <w:rPr>
            <w:rFonts w:ascii="Arial" w:hAnsi="Arial" w:cs="Arial"/>
            <w:sz w:val="19"/>
            <w:szCs w:val="19"/>
            <w:lang w:val="en-US"/>
            <w:rPrChange w:id="16" w:author="Lisibach, Angela" w:date="2020-07-08T09:26:00Z">
              <w:rPr>
                <w:rFonts w:ascii="Arial" w:hAnsi="Arial" w:cs="Arial"/>
                <w:sz w:val="19"/>
                <w:szCs w:val="19"/>
                <w:lang w:val="de-CH"/>
              </w:rPr>
            </w:rPrChange>
          </w:rPr>
          <w:delText>is</w:delText>
        </w:r>
      </w:del>
      <w:r w:rsidRPr="00793CE2">
        <w:rPr>
          <w:rFonts w:ascii="Arial" w:hAnsi="Arial" w:cs="Arial"/>
          <w:sz w:val="19"/>
          <w:szCs w:val="19"/>
          <w:lang w:val="en-US"/>
          <w:rPrChange w:id="17" w:author="Lisibach, Angela" w:date="2020-07-08T09:26:00Z">
            <w:rPr>
              <w:rFonts w:ascii="Arial" w:hAnsi="Arial" w:cs="Arial"/>
              <w:sz w:val="19"/>
              <w:szCs w:val="19"/>
              <w:lang w:val="de-CH"/>
            </w:rPr>
          </w:rPrChange>
        </w:rPr>
        <w:t xml:space="preserve"> used for this task</w:t>
      </w:r>
      <w:del w:id="18" w:author="Frederic GASPAR" w:date="2020-07-08T12:08:00Z">
        <w:r w:rsidRPr="00793CE2" w:rsidDel="003A4D0E">
          <w:rPr>
            <w:rFonts w:ascii="Arial" w:hAnsi="Arial" w:cs="Arial"/>
            <w:sz w:val="19"/>
            <w:szCs w:val="19"/>
            <w:lang w:val="en-US"/>
            <w:rPrChange w:id="19" w:author="Lisibach, Angela" w:date="2020-07-08T09:26:00Z">
              <w:rPr>
                <w:rFonts w:ascii="Arial" w:hAnsi="Arial" w:cs="Arial"/>
                <w:sz w:val="19"/>
                <w:szCs w:val="19"/>
                <w:lang w:val="de-CH"/>
              </w:rPr>
            </w:rPrChange>
          </w:rPr>
          <w:delText xml:space="preserve"> (see BRAT user guide)1.</w:delText>
        </w:r>
      </w:del>
      <w:r w:rsidRPr="00793CE2">
        <w:rPr>
          <w:rFonts w:ascii="Arial" w:hAnsi="Arial" w:cs="Arial"/>
          <w:sz w:val="19"/>
          <w:szCs w:val="19"/>
          <w:lang w:val="en-US"/>
          <w:rPrChange w:id="20" w:author="Lisibach, Angela" w:date="2020-07-08T09:26:00Z">
            <w:rPr>
              <w:rFonts w:ascii="Arial" w:hAnsi="Arial" w:cs="Arial"/>
              <w:sz w:val="19"/>
              <w:szCs w:val="19"/>
              <w:lang w:val="de-CH"/>
            </w:rPr>
          </w:rPrChange>
        </w:rPr>
        <w:t xml:space="preserve"> </w:t>
      </w:r>
    </w:p>
    <w:p w14:paraId="3993C5D9" w14:textId="77777777" w:rsidR="00D55574" w:rsidRPr="00793CE2" w:rsidRDefault="00D55574" w:rsidP="00D55574">
      <w:pPr>
        <w:spacing w:line="276" w:lineRule="auto"/>
        <w:jc w:val="both"/>
        <w:rPr>
          <w:rFonts w:ascii="Arial" w:hAnsi="Arial" w:cs="Arial"/>
          <w:sz w:val="19"/>
          <w:szCs w:val="19"/>
          <w:lang w:val="en-US"/>
          <w:rPrChange w:id="21" w:author="Lisibach, Angela" w:date="2020-07-08T09:26:00Z">
            <w:rPr>
              <w:rFonts w:ascii="Arial" w:hAnsi="Arial" w:cs="Arial"/>
              <w:sz w:val="19"/>
              <w:szCs w:val="19"/>
              <w:lang w:val="de-CH"/>
            </w:rPr>
          </w:rPrChange>
        </w:rPr>
      </w:pPr>
    </w:p>
    <w:p w14:paraId="7519F4C3" w14:textId="2C2AD320" w:rsidR="00E13780" w:rsidRPr="00793CE2" w:rsidRDefault="00D55574" w:rsidP="00D55574">
      <w:pPr>
        <w:spacing w:line="276" w:lineRule="auto"/>
        <w:jc w:val="both"/>
        <w:rPr>
          <w:rFonts w:ascii="Arial" w:hAnsi="Arial" w:cs="Arial"/>
          <w:sz w:val="19"/>
          <w:szCs w:val="19"/>
          <w:lang w:val="en-US"/>
          <w:rPrChange w:id="22" w:author="Lisibach, Angela" w:date="2020-07-08T09:26:00Z">
            <w:rPr>
              <w:rFonts w:ascii="Arial" w:hAnsi="Arial" w:cs="Arial"/>
              <w:sz w:val="19"/>
              <w:szCs w:val="19"/>
            </w:rPr>
          </w:rPrChange>
        </w:rPr>
      </w:pPr>
      <w:r w:rsidRPr="00793CE2">
        <w:rPr>
          <w:rFonts w:ascii="Arial" w:hAnsi="Arial" w:cs="Arial"/>
          <w:sz w:val="19"/>
          <w:szCs w:val="19"/>
          <w:lang w:val="en-US"/>
          <w:rPrChange w:id="23" w:author="Lisibach, Angela" w:date="2020-07-08T09:26:00Z">
            <w:rPr>
              <w:rFonts w:ascii="Arial" w:hAnsi="Arial" w:cs="Arial"/>
              <w:sz w:val="19"/>
              <w:szCs w:val="19"/>
            </w:rPr>
          </w:rPrChange>
        </w:rPr>
        <w:t>In addition to annotating the clinical documents, the annotator will also have to evaluate the causality between the antithrombotic drug(s) and the adverse event (according to evaluation criteria described in the literature</w:t>
      </w:r>
      <w:ins w:id="24" w:author="Lisibach, Angela" w:date="2020-07-08T09:26:00Z">
        <w:del w:id="25" w:author="Sunstore Rennaz" w:date="2020-07-08T11:05:00Z">
          <w:r w:rsidR="00793CE2" w:rsidDel="00FD23B9">
            <w:rPr>
              <w:rFonts w:ascii="Arial" w:hAnsi="Arial" w:cs="Arial"/>
              <w:sz w:val="19"/>
              <w:szCs w:val="19"/>
              <w:lang w:val="en-US"/>
            </w:rPr>
            <w:delText xml:space="preserve"> </w:delText>
          </w:r>
        </w:del>
      </w:ins>
      <w:ins w:id="26" w:author="Frederic GASPAR" w:date="2020-07-08T12:09:00Z">
        <w:r w:rsidR="003A4D0E">
          <w:rPr>
            <w:rFonts w:ascii="Arial" w:hAnsi="Arial" w:cs="Arial"/>
            <w:sz w:val="19"/>
            <w:szCs w:val="19"/>
            <w:vertAlign w:val="superscript"/>
            <w:lang w:val="en-US"/>
          </w:rPr>
          <w:t>3</w:t>
        </w:r>
      </w:ins>
      <w:del w:id="27" w:author="Frederic GASPAR" w:date="2020-07-08T12:09:00Z">
        <w:r w:rsidRPr="00FD23B9" w:rsidDel="003A4D0E">
          <w:rPr>
            <w:rFonts w:ascii="Arial" w:hAnsi="Arial" w:cs="Arial"/>
            <w:sz w:val="19"/>
            <w:szCs w:val="19"/>
            <w:vertAlign w:val="superscript"/>
            <w:lang w:val="en-US"/>
            <w:rPrChange w:id="28" w:author="Sunstore Rennaz" w:date="2020-07-08T11:04:00Z">
              <w:rPr>
                <w:rFonts w:ascii="Arial" w:hAnsi="Arial" w:cs="Arial"/>
                <w:sz w:val="19"/>
                <w:szCs w:val="19"/>
              </w:rPr>
            </w:rPrChange>
          </w:rPr>
          <w:delText>2</w:delText>
        </w:r>
      </w:del>
      <w:r w:rsidRPr="00FD23B9">
        <w:rPr>
          <w:rFonts w:ascii="Arial" w:hAnsi="Arial" w:cs="Arial"/>
          <w:sz w:val="19"/>
          <w:szCs w:val="19"/>
          <w:vertAlign w:val="superscript"/>
          <w:lang w:val="en-US"/>
          <w:rPrChange w:id="29" w:author="Sunstore Rennaz" w:date="2020-07-08T11:04:00Z">
            <w:rPr>
              <w:rFonts w:ascii="Arial" w:hAnsi="Arial" w:cs="Arial"/>
              <w:sz w:val="19"/>
              <w:szCs w:val="19"/>
            </w:rPr>
          </w:rPrChange>
        </w:rPr>
        <w:t>,</w:t>
      </w:r>
      <w:ins w:id="30" w:author="Frederic GASPAR" w:date="2020-07-08T12:09:00Z">
        <w:r w:rsidR="003A4D0E">
          <w:rPr>
            <w:rFonts w:ascii="Arial" w:hAnsi="Arial" w:cs="Arial"/>
            <w:sz w:val="19"/>
            <w:szCs w:val="19"/>
            <w:vertAlign w:val="superscript"/>
            <w:lang w:val="en-US"/>
          </w:rPr>
          <w:t>4</w:t>
        </w:r>
      </w:ins>
      <w:del w:id="31" w:author="Frederic GASPAR" w:date="2020-07-08T12:09:00Z">
        <w:r w:rsidRPr="00FD23B9" w:rsidDel="003A4D0E">
          <w:rPr>
            <w:rFonts w:ascii="Arial" w:hAnsi="Arial" w:cs="Arial"/>
            <w:sz w:val="19"/>
            <w:szCs w:val="19"/>
            <w:vertAlign w:val="superscript"/>
            <w:lang w:val="en-US"/>
            <w:rPrChange w:id="32" w:author="Sunstore Rennaz" w:date="2020-07-08T11:04:00Z">
              <w:rPr>
                <w:rFonts w:ascii="Arial" w:hAnsi="Arial" w:cs="Arial"/>
                <w:sz w:val="19"/>
                <w:szCs w:val="19"/>
              </w:rPr>
            </w:rPrChange>
          </w:rPr>
          <w:delText>3</w:delText>
        </w:r>
      </w:del>
      <w:r w:rsidRPr="00793CE2">
        <w:rPr>
          <w:rFonts w:ascii="Arial" w:hAnsi="Arial" w:cs="Arial"/>
          <w:sz w:val="19"/>
          <w:szCs w:val="19"/>
          <w:lang w:val="en-US"/>
          <w:rPrChange w:id="33" w:author="Lisibach, Angela" w:date="2020-07-08T09:26:00Z">
            <w:rPr>
              <w:rFonts w:ascii="Arial" w:hAnsi="Arial" w:cs="Arial"/>
              <w:sz w:val="19"/>
              <w:szCs w:val="19"/>
            </w:rPr>
          </w:rPrChange>
        </w:rPr>
        <w:t xml:space="preserve">). The categories defined are: relationship between the drug and the adverse event </w:t>
      </w:r>
      <w:r w:rsidRPr="00793CE2">
        <w:rPr>
          <w:rFonts w:ascii="Arial" w:hAnsi="Arial" w:cs="Arial"/>
          <w:b/>
          <w:sz w:val="19"/>
          <w:szCs w:val="19"/>
          <w:lang w:val="en-US"/>
          <w:rPrChange w:id="34" w:author="Lisibach, Angela" w:date="2020-07-08T09:26:00Z">
            <w:rPr>
              <w:rFonts w:ascii="Arial" w:hAnsi="Arial" w:cs="Arial"/>
              <w:b/>
              <w:sz w:val="19"/>
              <w:szCs w:val="19"/>
            </w:rPr>
          </w:rPrChange>
        </w:rPr>
        <w:t>certain, probable, possible and doubtful</w:t>
      </w:r>
      <w:r w:rsidRPr="00793CE2">
        <w:rPr>
          <w:rFonts w:ascii="Arial" w:hAnsi="Arial" w:cs="Arial"/>
          <w:sz w:val="19"/>
          <w:szCs w:val="19"/>
          <w:lang w:val="en-US"/>
          <w:rPrChange w:id="35" w:author="Lisibach, Angela" w:date="2020-07-08T09:26:00Z">
            <w:rPr>
              <w:rFonts w:ascii="Arial" w:hAnsi="Arial" w:cs="Arial"/>
              <w:sz w:val="19"/>
              <w:szCs w:val="19"/>
            </w:rPr>
          </w:rPrChange>
        </w:rPr>
        <w:t xml:space="preserve">. For this purpose, the simplified Naranjo algorithm will be used (a validated tool for assessing the causality of adverse drug events in daily clinical practice) (Table 1). The evaluation will be done on a parallel </w:t>
      </w:r>
      <w:r w:rsidR="00793CE2" w:rsidRPr="00793CE2">
        <w:rPr>
          <w:rFonts w:ascii="Arial" w:hAnsi="Arial" w:cs="Arial"/>
          <w:sz w:val="19"/>
          <w:szCs w:val="19"/>
          <w:lang w:val="en-US"/>
        </w:rPr>
        <w:t>Excel</w:t>
      </w:r>
      <w:r w:rsidRPr="00793CE2">
        <w:rPr>
          <w:rFonts w:ascii="Arial" w:hAnsi="Arial" w:cs="Arial"/>
          <w:sz w:val="19"/>
          <w:szCs w:val="19"/>
          <w:lang w:val="en-US"/>
          <w:rPrChange w:id="36" w:author="Lisibach, Angela" w:date="2020-07-08T09:26:00Z">
            <w:rPr>
              <w:rFonts w:ascii="Arial" w:hAnsi="Arial" w:cs="Arial"/>
              <w:sz w:val="19"/>
              <w:szCs w:val="19"/>
            </w:rPr>
          </w:rPrChange>
        </w:rPr>
        <w:t xml:space="preserve"> document.</w:t>
      </w:r>
    </w:p>
    <w:p w14:paraId="7FCFE25C" w14:textId="77777777" w:rsidR="00594B60" w:rsidRPr="00793CE2" w:rsidRDefault="00594B60" w:rsidP="00D55574">
      <w:pPr>
        <w:spacing w:line="276" w:lineRule="auto"/>
        <w:jc w:val="both"/>
        <w:rPr>
          <w:rFonts w:ascii="Arial" w:hAnsi="Arial" w:cs="Arial"/>
          <w:sz w:val="19"/>
          <w:szCs w:val="19"/>
          <w:lang w:val="en-US"/>
          <w:rPrChange w:id="37" w:author="Lisibach, Angela" w:date="2020-07-08T09:26:00Z">
            <w:rPr>
              <w:rFonts w:ascii="Arial" w:hAnsi="Arial" w:cs="Arial"/>
              <w:sz w:val="19"/>
              <w:szCs w:val="19"/>
            </w:rPr>
          </w:rPrChange>
        </w:rPr>
      </w:pPr>
    </w:p>
    <w:p w14:paraId="652BD7A2" w14:textId="01F23517" w:rsidR="00E13780" w:rsidRDefault="00594B60" w:rsidP="00E13780">
      <w:pPr>
        <w:spacing w:line="276" w:lineRule="auto"/>
        <w:jc w:val="both"/>
        <w:rPr>
          <w:rFonts w:ascii="Arial" w:hAnsi="Arial" w:cs="Arial"/>
          <w:sz w:val="19"/>
          <w:szCs w:val="19"/>
        </w:rPr>
      </w:pPr>
      <w:r>
        <w:rPr>
          <w:rFonts w:ascii="Arial" w:hAnsi="Arial" w:cs="Arial"/>
          <w:sz w:val="19"/>
          <w:szCs w:val="19"/>
        </w:rPr>
        <w:t>Table</w:t>
      </w:r>
      <w:r w:rsidR="00E13780">
        <w:rPr>
          <w:rFonts w:ascii="Arial" w:hAnsi="Arial" w:cs="Arial"/>
          <w:sz w:val="19"/>
          <w:szCs w:val="19"/>
        </w:rPr>
        <w:t xml:space="preserve"> 1 </w:t>
      </w:r>
      <w:commentRangeStart w:id="38"/>
      <w:r w:rsidR="00E13780">
        <w:rPr>
          <w:rFonts w:ascii="Arial" w:hAnsi="Arial" w:cs="Arial"/>
          <w:sz w:val="19"/>
          <w:szCs w:val="19"/>
        </w:rPr>
        <w:t xml:space="preserve">: </w:t>
      </w:r>
      <w:r w:rsidRPr="00594B60">
        <w:rPr>
          <w:rFonts w:ascii="Arial" w:hAnsi="Arial" w:cs="Arial"/>
          <w:sz w:val="19"/>
          <w:szCs w:val="19"/>
        </w:rPr>
        <w:t>Simplified Naranjo Algorithm</w:t>
      </w:r>
      <w:commentRangeEnd w:id="38"/>
      <w:r w:rsidR="00793CE2">
        <w:rPr>
          <w:rStyle w:val="Marquedecommentaire"/>
        </w:rPr>
        <w:commentReference w:id="38"/>
      </w:r>
      <w:ins w:id="39" w:author="Frederic GASPAR" w:date="2020-07-08T12:09:00Z">
        <w:r w:rsidR="003A4D0E">
          <w:rPr>
            <w:rFonts w:ascii="Arial" w:hAnsi="Arial" w:cs="Arial"/>
            <w:sz w:val="19"/>
            <w:szCs w:val="19"/>
            <w:vertAlign w:val="superscript"/>
          </w:rPr>
          <w:t>5</w:t>
        </w:r>
      </w:ins>
      <w:ins w:id="40" w:author="Sunstore Rennaz" w:date="2020-07-08T11:05:00Z">
        <w:del w:id="41" w:author="Frederic GASPAR" w:date="2020-07-08T12:09:00Z">
          <w:r w:rsidR="00FD23B9" w:rsidRPr="00FD23B9" w:rsidDel="003A4D0E">
            <w:rPr>
              <w:rFonts w:ascii="Arial" w:hAnsi="Arial" w:cs="Arial"/>
              <w:sz w:val="19"/>
              <w:szCs w:val="19"/>
              <w:vertAlign w:val="superscript"/>
              <w:rPrChange w:id="42" w:author="Sunstore Rennaz" w:date="2020-07-08T11:05:00Z">
                <w:rPr>
                  <w:rFonts w:ascii="Arial" w:hAnsi="Arial" w:cs="Arial"/>
                  <w:sz w:val="19"/>
                  <w:szCs w:val="19"/>
                </w:rPr>
              </w:rPrChange>
            </w:rPr>
            <w:delText>3</w:delText>
          </w:r>
        </w:del>
      </w:ins>
    </w:p>
    <w:p w14:paraId="5DFC5790" w14:textId="77777777" w:rsidR="00E13780" w:rsidRDefault="00E13780" w:rsidP="00E13780">
      <w:pPr>
        <w:spacing w:line="276" w:lineRule="auto"/>
        <w:jc w:val="both"/>
        <w:rPr>
          <w:rFonts w:ascii="Arial" w:hAnsi="Arial" w:cs="Arial"/>
          <w:sz w:val="19"/>
          <w:szCs w:val="19"/>
        </w:rPr>
      </w:pPr>
    </w:p>
    <w:tbl>
      <w:tblPr>
        <w:tblW w:w="9350" w:type="dxa"/>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284"/>
        <w:gridCol w:w="7349"/>
        <w:gridCol w:w="399"/>
        <w:gridCol w:w="1318"/>
      </w:tblGrid>
      <w:tr w:rsidR="00E13780" w:rsidRPr="00E13780" w14:paraId="5F9E3677" w14:textId="77777777" w:rsidTr="00E13780">
        <w:trPr>
          <w:trHeight w:val="192"/>
          <w:tblHeader/>
          <w:tblCellSpacing w:w="15" w:type="dxa"/>
        </w:trPr>
        <w:tc>
          <w:tcPr>
            <w:tcW w:w="239" w:type="dxa"/>
            <w:vMerge w:val="restart"/>
            <w:shd w:val="clear" w:color="auto" w:fill="D9D9D9" w:themeFill="background1" w:themeFillShade="D9"/>
            <w:vAlign w:val="center"/>
            <w:hideMark/>
          </w:tcPr>
          <w:p w14:paraId="34B816DD" w14:textId="77777777" w:rsidR="00E13780" w:rsidRPr="00E13780" w:rsidRDefault="00E13780" w:rsidP="00E13780">
            <w:pPr>
              <w:rPr>
                <w:rFonts w:ascii="Arial" w:hAnsi="Arial" w:cs="Arial"/>
                <w:sz w:val="19"/>
                <w:szCs w:val="19"/>
                <w:lang w:eastAsia="fr-CH"/>
              </w:rPr>
            </w:pPr>
          </w:p>
        </w:tc>
        <w:tc>
          <w:tcPr>
            <w:tcW w:w="7319" w:type="dxa"/>
            <w:vMerge w:val="restart"/>
            <w:shd w:val="clear" w:color="auto" w:fill="D9D9D9" w:themeFill="background1" w:themeFillShade="D9"/>
            <w:vAlign w:val="center"/>
            <w:hideMark/>
          </w:tcPr>
          <w:p w14:paraId="1551F72D" w14:textId="77777777" w:rsidR="00E13780" w:rsidRPr="00E13780" w:rsidRDefault="00E13780" w:rsidP="00E13780">
            <w:pPr>
              <w:jc w:val="center"/>
              <w:rPr>
                <w:rFonts w:ascii="Arial" w:hAnsi="Arial" w:cs="Arial"/>
                <w:b/>
                <w:bCs/>
                <w:sz w:val="19"/>
                <w:szCs w:val="19"/>
                <w:lang w:eastAsia="fr-CH"/>
              </w:rPr>
            </w:pPr>
            <w:r w:rsidRPr="00E13780">
              <w:rPr>
                <w:rFonts w:ascii="Arial" w:hAnsi="Arial" w:cs="Arial"/>
                <w:b/>
                <w:bCs/>
                <w:sz w:val="19"/>
                <w:szCs w:val="19"/>
                <w:lang w:eastAsia="fr-CH"/>
              </w:rPr>
              <w:t>Component</w:t>
            </w:r>
          </w:p>
        </w:tc>
        <w:tc>
          <w:tcPr>
            <w:tcW w:w="0" w:type="auto"/>
            <w:gridSpan w:val="2"/>
            <w:shd w:val="clear" w:color="auto" w:fill="D9D9D9" w:themeFill="background1" w:themeFillShade="D9"/>
            <w:vAlign w:val="center"/>
            <w:hideMark/>
          </w:tcPr>
          <w:p w14:paraId="0484397D" w14:textId="77777777" w:rsidR="00E13780" w:rsidRPr="00E13780" w:rsidRDefault="00E13780" w:rsidP="00E13780">
            <w:pPr>
              <w:jc w:val="center"/>
              <w:rPr>
                <w:rFonts w:ascii="Arial" w:hAnsi="Arial" w:cs="Arial"/>
                <w:b/>
                <w:bCs/>
                <w:sz w:val="19"/>
                <w:szCs w:val="19"/>
                <w:lang w:eastAsia="fr-CH"/>
              </w:rPr>
            </w:pPr>
            <w:r w:rsidRPr="00E13780">
              <w:rPr>
                <w:rFonts w:ascii="Arial" w:hAnsi="Arial" w:cs="Arial"/>
                <w:b/>
                <w:bCs/>
                <w:sz w:val="19"/>
                <w:szCs w:val="19"/>
                <w:lang w:eastAsia="fr-CH"/>
              </w:rPr>
              <w:t>Score</w:t>
            </w:r>
          </w:p>
        </w:tc>
      </w:tr>
      <w:tr w:rsidR="00E13780" w:rsidRPr="00E13780" w14:paraId="2F78B2F5" w14:textId="77777777" w:rsidTr="00E13780">
        <w:trPr>
          <w:trHeight w:val="367"/>
          <w:tblHeader/>
          <w:tblCellSpacing w:w="15" w:type="dxa"/>
        </w:trPr>
        <w:tc>
          <w:tcPr>
            <w:tcW w:w="239" w:type="dxa"/>
            <w:vMerge/>
            <w:shd w:val="clear" w:color="auto" w:fill="D9D9D9" w:themeFill="background1" w:themeFillShade="D9"/>
            <w:vAlign w:val="center"/>
            <w:hideMark/>
          </w:tcPr>
          <w:p w14:paraId="539C6D10" w14:textId="77777777" w:rsidR="00E13780" w:rsidRPr="00E13780" w:rsidRDefault="00E13780" w:rsidP="00E13780">
            <w:pPr>
              <w:rPr>
                <w:rFonts w:ascii="Arial" w:hAnsi="Arial" w:cs="Arial"/>
                <w:sz w:val="19"/>
                <w:szCs w:val="19"/>
                <w:lang w:eastAsia="fr-CH"/>
              </w:rPr>
            </w:pPr>
          </w:p>
        </w:tc>
        <w:tc>
          <w:tcPr>
            <w:tcW w:w="7319" w:type="dxa"/>
            <w:vMerge/>
            <w:shd w:val="clear" w:color="auto" w:fill="D9D9D9" w:themeFill="background1" w:themeFillShade="D9"/>
            <w:vAlign w:val="center"/>
            <w:hideMark/>
          </w:tcPr>
          <w:p w14:paraId="3310E5FD" w14:textId="77777777" w:rsidR="00E13780" w:rsidRPr="00E13780" w:rsidRDefault="00E13780" w:rsidP="00E13780">
            <w:pPr>
              <w:rPr>
                <w:rFonts w:ascii="Arial" w:hAnsi="Arial" w:cs="Arial"/>
                <w:b/>
                <w:bCs/>
                <w:sz w:val="19"/>
                <w:szCs w:val="19"/>
                <w:lang w:eastAsia="fr-CH"/>
              </w:rPr>
            </w:pPr>
          </w:p>
        </w:tc>
        <w:tc>
          <w:tcPr>
            <w:tcW w:w="0" w:type="auto"/>
            <w:shd w:val="clear" w:color="auto" w:fill="D9D9D9" w:themeFill="background1" w:themeFillShade="D9"/>
            <w:vAlign w:val="center"/>
            <w:hideMark/>
          </w:tcPr>
          <w:p w14:paraId="2A53F952" w14:textId="77777777" w:rsidR="00E13780" w:rsidRPr="00E13780" w:rsidRDefault="00E13780" w:rsidP="00E13780">
            <w:pPr>
              <w:jc w:val="center"/>
              <w:rPr>
                <w:rFonts w:ascii="Arial" w:hAnsi="Arial" w:cs="Arial"/>
                <w:b/>
                <w:bCs/>
                <w:sz w:val="19"/>
                <w:szCs w:val="19"/>
                <w:lang w:eastAsia="fr-CH"/>
              </w:rPr>
            </w:pPr>
            <w:r w:rsidRPr="00E13780">
              <w:rPr>
                <w:rFonts w:ascii="Arial" w:hAnsi="Arial" w:cs="Arial"/>
                <w:b/>
                <w:bCs/>
                <w:sz w:val="19"/>
                <w:szCs w:val="19"/>
                <w:lang w:eastAsia="fr-CH"/>
              </w:rPr>
              <w:t>Yes</w:t>
            </w:r>
          </w:p>
        </w:tc>
        <w:tc>
          <w:tcPr>
            <w:tcW w:w="0" w:type="auto"/>
            <w:shd w:val="clear" w:color="auto" w:fill="D9D9D9" w:themeFill="background1" w:themeFillShade="D9"/>
            <w:vAlign w:val="center"/>
            <w:hideMark/>
          </w:tcPr>
          <w:p w14:paraId="72909388" w14:textId="77777777" w:rsidR="00E13780" w:rsidRPr="00E13780" w:rsidRDefault="00E13780" w:rsidP="00E13780">
            <w:pPr>
              <w:jc w:val="center"/>
              <w:rPr>
                <w:rFonts w:ascii="Arial" w:hAnsi="Arial" w:cs="Arial"/>
                <w:b/>
                <w:bCs/>
                <w:sz w:val="19"/>
                <w:szCs w:val="19"/>
                <w:lang w:eastAsia="fr-CH"/>
              </w:rPr>
            </w:pPr>
            <w:r w:rsidRPr="00E13780">
              <w:rPr>
                <w:rFonts w:ascii="Arial" w:hAnsi="Arial" w:cs="Arial"/>
                <w:b/>
                <w:bCs/>
                <w:sz w:val="19"/>
                <w:szCs w:val="19"/>
                <w:lang w:eastAsia="fr-CH"/>
              </w:rPr>
              <w:t>No/Do not know</w:t>
            </w:r>
          </w:p>
        </w:tc>
      </w:tr>
      <w:tr w:rsidR="00E13780" w:rsidRPr="00E13780" w14:paraId="4B587B48" w14:textId="77777777" w:rsidTr="00E13780">
        <w:trPr>
          <w:trHeight w:val="342"/>
          <w:tblCellSpacing w:w="15" w:type="dxa"/>
        </w:trPr>
        <w:tc>
          <w:tcPr>
            <w:tcW w:w="239" w:type="dxa"/>
            <w:shd w:val="clear" w:color="auto" w:fill="D9D9D9" w:themeFill="background1" w:themeFillShade="D9"/>
            <w:vAlign w:val="center"/>
            <w:hideMark/>
          </w:tcPr>
          <w:p w14:paraId="44761FDE"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2</w:t>
            </w:r>
          </w:p>
        </w:tc>
        <w:tc>
          <w:tcPr>
            <w:tcW w:w="7319" w:type="dxa"/>
            <w:shd w:val="clear" w:color="auto" w:fill="D9D9D9" w:themeFill="background1" w:themeFillShade="D9"/>
            <w:vAlign w:val="center"/>
            <w:hideMark/>
          </w:tcPr>
          <w:p w14:paraId="02B170B4" w14:textId="77777777" w:rsidR="00E13780" w:rsidRPr="00793CE2" w:rsidRDefault="00E13780" w:rsidP="00E13780">
            <w:pPr>
              <w:rPr>
                <w:rFonts w:ascii="Arial" w:hAnsi="Arial" w:cs="Arial"/>
                <w:sz w:val="18"/>
                <w:szCs w:val="18"/>
                <w:lang w:val="en-US" w:eastAsia="fr-CH"/>
                <w:rPrChange w:id="43" w:author="Lisibach, Angela" w:date="2020-07-08T09:26:00Z">
                  <w:rPr>
                    <w:rFonts w:ascii="Arial" w:hAnsi="Arial" w:cs="Arial"/>
                    <w:sz w:val="18"/>
                    <w:szCs w:val="18"/>
                    <w:lang w:val="de-CH" w:eastAsia="fr-CH"/>
                  </w:rPr>
                </w:rPrChange>
              </w:rPr>
            </w:pPr>
            <w:r w:rsidRPr="00793CE2">
              <w:rPr>
                <w:rFonts w:ascii="Arial" w:hAnsi="Arial" w:cs="Arial"/>
                <w:sz w:val="18"/>
                <w:szCs w:val="18"/>
                <w:lang w:val="en-US" w:eastAsia="fr-CH"/>
                <w:rPrChange w:id="44" w:author="Lisibach, Angela" w:date="2020-07-08T09:26:00Z">
                  <w:rPr>
                    <w:rFonts w:ascii="Arial" w:hAnsi="Arial" w:cs="Arial"/>
                    <w:sz w:val="18"/>
                    <w:szCs w:val="18"/>
                    <w:lang w:val="de-CH" w:eastAsia="fr-CH"/>
                  </w:rPr>
                </w:rPrChange>
              </w:rPr>
              <w:t>Did the adverse event appear after the suspected drug was administered?</w:t>
            </w:r>
          </w:p>
        </w:tc>
        <w:tc>
          <w:tcPr>
            <w:tcW w:w="0" w:type="auto"/>
            <w:shd w:val="clear" w:color="auto" w:fill="D9D9D9" w:themeFill="background1" w:themeFillShade="D9"/>
            <w:vAlign w:val="center"/>
            <w:hideMark/>
          </w:tcPr>
          <w:p w14:paraId="6C3D4FD4"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+1</w:t>
            </w:r>
          </w:p>
        </w:tc>
        <w:tc>
          <w:tcPr>
            <w:tcW w:w="0" w:type="auto"/>
            <w:shd w:val="clear" w:color="auto" w:fill="D9D9D9" w:themeFill="background1" w:themeFillShade="D9"/>
            <w:vAlign w:val="center"/>
            <w:hideMark/>
          </w:tcPr>
          <w:p w14:paraId="072C58D4"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0</w:t>
            </w:r>
          </w:p>
        </w:tc>
      </w:tr>
      <w:tr w:rsidR="00E13780" w:rsidRPr="00E13780" w14:paraId="3E02442E" w14:textId="77777777" w:rsidTr="00E13780">
        <w:trPr>
          <w:trHeight w:val="348"/>
          <w:tblCellSpacing w:w="15" w:type="dxa"/>
        </w:trPr>
        <w:tc>
          <w:tcPr>
            <w:tcW w:w="239" w:type="dxa"/>
            <w:shd w:val="clear" w:color="auto" w:fill="D9D9D9" w:themeFill="background1" w:themeFillShade="D9"/>
            <w:vAlign w:val="center"/>
            <w:hideMark/>
          </w:tcPr>
          <w:p w14:paraId="1C7E50D3"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3</w:t>
            </w:r>
          </w:p>
        </w:tc>
        <w:tc>
          <w:tcPr>
            <w:tcW w:w="7319" w:type="dxa"/>
            <w:shd w:val="clear" w:color="auto" w:fill="D9D9D9" w:themeFill="background1" w:themeFillShade="D9"/>
            <w:vAlign w:val="center"/>
            <w:hideMark/>
          </w:tcPr>
          <w:p w14:paraId="34EF760F" w14:textId="77777777" w:rsidR="00E13780" w:rsidRPr="00793CE2" w:rsidRDefault="00E13780" w:rsidP="00E13780">
            <w:pPr>
              <w:rPr>
                <w:rFonts w:ascii="Arial" w:hAnsi="Arial" w:cs="Arial"/>
                <w:sz w:val="18"/>
                <w:szCs w:val="18"/>
                <w:lang w:val="en-US" w:eastAsia="fr-CH"/>
                <w:rPrChange w:id="45" w:author="Lisibach, Angela" w:date="2020-07-08T09:26:00Z">
                  <w:rPr>
                    <w:rFonts w:ascii="Arial" w:hAnsi="Arial" w:cs="Arial"/>
                    <w:sz w:val="18"/>
                    <w:szCs w:val="18"/>
                    <w:lang w:eastAsia="fr-CH"/>
                  </w:rPr>
                </w:rPrChange>
              </w:rPr>
            </w:pPr>
            <w:r w:rsidRPr="00793CE2">
              <w:rPr>
                <w:rFonts w:ascii="Arial" w:hAnsi="Arial" w:cs="Arial"/>
                <w:sz w:val="18"/>
                <w:szCs w:val="18"/>
                <w:lang w:val="en-US" w:eastAsia="fr-CH"/>
                <w:rPrChange w:id="46" w:author="Lisibach, Angela" w:date="2020-07-08T09:26:00Z">
                  <w:rPr>
                    <w:rFonts w:ascii="Arial" w:hAnsi="Arial" w:cs="Arial"/>
                    <w:sz w:val="18"/>
                    <w:szCs w:val="18"/>
                    <w:lang w:eastAsia="fr-CH"/>
                  </w:rPr>
                </w:rPrChange>
              </w:rPr>
              <w:t>Did the adverse reaction improve when the drug was discontinued or a specific antagonist was administered?</w:t>
            </w:r>
          </w:p>
        </w:tc>
        <w:tc>
          <w:tcPr>
            <w:tcW w:w="0" w:type="auto"/>
            <w:shd w:val="clear" w:color="auto" w:fill="D9D9D9" w:themeFill="background1" w:themeFillShade="D9"/>
            <w:vAlign w:val="center"/>
            <w:hideMark/>
          </w:tcPr>
          <w:p w14:paraId="6190FB42"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+1</w:t>
            </w:r>
          </w:p>
        </w:tc>
        <w:tc>
          <w:tcPr>
            <w:tcW w:w="0" w:type="auto"/>
            <w:shd w:val="clear" w:color="auto" w:fill="D9D9D9" w:themeFill="background1" w:themeFillShade="D9"/>
            <w:vAlign w:val="center"/>
            <w:hideMark/>
          </w:tcPr>
          <w:p w14:paraId="1203FCB4"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0</w:t>
            </w:r>
          </w:p>
        </w:tc>
      </w:tr>
      <w:tr w:rsidR="00E13780" w:rsidRPr="00E13780" w14:paraId="2065F946" w14:textId="77777777" w:rsidTr="00E13780">
        <w:trPr>
          <w:trHeight w:val="167"/>
          <w:tblCellSpacing w:w="15" w:type="dxa"/>
        </w:trPr>
        <w:tc>
          <w:tcPr>
            <w:tcW w:w="239" w:type="dxa"/>
            <w:shd w:val="clear" w:color="auto" w:fill="D9D9D9" w:themeFill="background1" w:themeFillShade="D9"/>
            <w:vAlign w:val="center"/>
            <w:hideMark/>
          </w:tcPr>
          <w:p w14:paraId="77FE7ACA"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4</w:t>
            </w:r>
          </w:p>
        </w:tc>
        <w:tc>
          <w:tcPr>
            <w:tcW w:w="7319" w:type="dxa"/>
            <w:shd w:val="clear" w:color="auto" w:fill="D9D9D9" w:themeFill="background1" w:themeFillShade="D9"/>
            <w:vAlign w:val="center"/>
            <w:hideMark/>
          </w:tcPr>
          <w:p w14:paraId="78B98EAA" w14:textId="77777777" w:rsidR="00E13780" w:rsidRPr="00793CE2" w:rsidRDefault="00E13780" w:rsidP="00E13780">
            <w:pPr>
              <w:rPr>
                <w:rFonts w:ascii="Arial" w:hAnsi="Arial" w:cs="Arial"/>
                <w:sz w:val="18"/>
                <w:szCs w:val="18"/>
                <w:lang w:val="en-US" w:eastAsia="fr-CH"/>
                <w:rPrChange w:id="47" w:author="Lisibach, Angela" w:date="2020-07-08T09:26:00Z">
                  <w:rPr>
                    <w:rFonts w:ascii="Arial" w:hAnsi="Arial" w:cs="Arial"/>
                    <w:sz w:val="18"/>
                    <w:szCs w:val="18"/>
                    <w:lang w:val="de-CH" w:eastAsia="fr-CH"/>
                  </w:rPr>
                </w:rPrChange>
              </w:rPr>
            </w:pPr>
            <w:r w:rsidRPr="00793CE2">
              <w:rPr>
                <w:rFonts w:ascii="Arial" w:hAnsi="Arial" w:cs="Arial"/>
                <w:sz w:val="18"/>
                <w:szCs w:val="18"/>
                <w:lang w:val="en-US" w:eastAsia="fr-CH"/>
                <w:rPrChange w:id="48" w:author="Lisibach, Angela" w:date="2020-07-08T09:26:00Z">
                  <w:rPr>
                    <w:rFonts w:ascii="Arial" w:hAnsi="Arial" w:cs="Arial"/>
                    <w:sz w:val="18"/>
                    <w:szCs w:val="18"/>
                    <w:lang w:val="de-CH" w:eastAsia="fr-CH"/>
                  </w:rPr>
                </w:rPrChange>
              </w:rPr>
              <w:t>Did the adverse reaction reappear when the drug was readministered?</w:t>
            </w:r>
          </w:p>
        </w:tc>
        <w:tc>
          <w:tcPr>
            <w:tcW w:w="0" w:type="auto"/>
            <w:shd w:val="clear" w:color="auto" w:fill="D9D9D9" w:themeFill="background1" w:themeFillShade="D9"/>
            <w:vAlign w:val="center"/>
            <w:hideMark/>
          </w:tcPr>
          <w:p w14:paraId="01A3168F"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+1</w:t>
            </w:r>
          </w:p>
        </w:tc>
        <w:tc>
          <w:tcPr>
            <w:tcW w:w="0" w:type="auto"/>
            <w:shd w:val="clear" w:color="auto" w:fill="D9D9D9" w:themeFill="background1" w:themeFillShade="D9"/>
            <w:vAlign w:val="center"/>
            <w:hideMark/>
          </w:tcPr>
          <w:p w14:paraId="68A516BB"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0</w:t>
            </w:r>
          </w:p>
        </w:tc>
      </w:tr>
      <w:tr w:rsidR="00E13780" w:rsidRPr="00E13780" w14:paraId="7148C7B9" w14:textId="77777777" w:rsidTr="00E13780">
        <w:trPr>
          <w:trHeight w:val="342"/>
          <w:tblCellSpacing w:w="15" w:type="dxa"/>
        </w:trPr>
        <w:tc>
          <w:tcPr>
            <w:tcW w:w="239" w:type="dxa"/>
            <w:shd w:val="clear" w:color="auto" w:fill="D9D9D9" w:themeFill="background1" w:themeFillShade="D9"/>
            <w:vAlign w:val="center"/>
            <w:hideMark/>
          </w:tcPr>
          <w:p w14:paraId="0318C29B"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5</w:t>
            </w:r>
          </w:p>
        </w:tc>
        <w:tc>
          <w:tcPr>
            <w:tcW w:w="7319" w:type="dxa"/>
            <w:shd w:val="clear" w:color="auto" w:fill="D9D9D9" w:themeFill="background1" w:themeFillShade="D9"/>
            <w:vAlign w:val="center"/>
            <w:hideMark/>
          </w:tcPr>
          <w:p w14:paraId="67EE756B" w14:textId="77777777" w:rsidR="00E13780" w:rsidRPr="00793CE2" w:rsidRDefault="00E13780" w:rsidP="00E13780">
            <w:pPr>
              <w:rPr>
                <w:rFonts w:ascii="Arial" w:hAnsi="Arial" w:cs="Arial"/>
                <w:sz w:val="18"/>
                <w:szCs w:val="18"/>
                <w:lang w:val="en-US" w:eastAsia="fr-CH"/>
                <w:rPrChange w:id="49" w:author="Lisibach, Angela" w:date="2020-07-08T09:26:00Z">
                  <w:rPr>
                    <w:rFonts w:ascii="Arial" w:hAnsi="Arial" w:cs="Arial"/>
                    <w:sz w:val="18"/>
                    <w:szCs w:val="18"/>
                    <w:lang w:eastAsia="fr-CH"/>
                  </w:rPr>
                </w:rPrChange>
              </w:rPr>
            </w:pPr>
            <w:r w:rsidRPr="00793CE2">
              <w:rPr>
                <w:rFonts w:ascii="Arial" w:hAnsi="Arial" w:cs="Arial"/>
                <w:sz w:val="18"/>
                <w:szCs w:val="18"/>
                <w:lang w:val="en-US" w:eastAsia="fr-CH"/>
                <w:rPrChange w:id="50" w:author="Lisibach, Angela" w:date="2020-07-08T09:26:00Z">
                  <w:rPr>
                    <w:rFonts w:ascii="Arial" w:hAnsi="Arial" w:cs="Arial"/>
                    <w:sz w:val="18"/>
                    <w:szCs w:val="18"/>
                    <w:lang w:eastAsia="fr-CH"/>
                  </w:rPr>
                </w:rPrChange>
              </w:rPr>
              <w:t>Are there alternative causes (other than the drug) that could on their own have caused the reaction?</w:t>
            </w:r>
          </w:p>
        </w:tc>
        <w:tc>
          <w:tcPr>
            <w:tcW w:w="0" w:type="auto"/>
            <w:shd w:val="clear" w:color="auto" w:fill="D9D9D9" w:themeFill="background1" w:themeFillShade="D9"/>
            <w:vAlign w:val="center"/>
            <w:hideMark/>
          </w:tcPr>
          <w:p w14:paraId="421B8428"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0</w:t>
            </w:r>
          </w:p>
        </w:tc>
        <w:tc>
          <w:tcPr>
            <w:tcW w:w="0" w:type="auto"/>
            <w:shd w:val="clear" w:color="auto" w:fill="D9D9D9" w:themeFill="background1" w:themeFillShade="D9"/>
            <w:vAlign w:val="center"/>
            <w:hideMark/>
          </w:tcPr>
          <w:p w14:paraId="34A9CDCC" w14:textId="77777777" w:rsidR="00E13780" w:rsidRPr="00E13780" w:rsidRDefault="00E13780" w:rsidP="00E13780">
            <w:pPr>
              <w:rPr>
                <w:rFonts w:ascii="Arial" w:hAnsi="Arial" w:cs="Arial"/>
                <w:sz w:val="18"/>
                <w:szCs w:val="18"/>
                <w:lang w:eastAsia="fr-CH"/>
              </w:rPr>
            </w:pPr>
            <w:r w:rsidRPr="00E13780">
              <w:rPr>
                <w:rFonts w:ascii="Arial" w:hAnsi="Arial" w:cs="Arial"/>
                <w:sz w:val="18"/>
                <w:szCs w:val="18"/>
                <w:lang w:eastAsia="fr-CH"/>
              </w:rPr>
              <w:t>+1</w:t>
            </w:r>
          </w:p>
        </w:tc>
      </w:tr>
    </w:tbl>
    <w:p w14:paraId="10230264" w14:textId="77777777" w:rsidR="00E13780" w:rsidRPr="00237CDE" w:rsidRDefault="00E13780" w:rsidP="001454A0">
      <w:pPr>
        <w:spacing w:line="276" w:lineRule="auto"/>
        <w:jc w:val="both"/>
        <w:rPr>
          <w:rFonts w:ascii="Arial" w:hAnsi="Arial" w:cs="Arial"/>
          <w:sz w:val="19"/>
          <w:szCs w:val="19"/>
        </w:rPr>
      </w:pPr>
    </w:p>
    <w:p w14:paraId="2A1F654F" w14:textId="77777777" w:rsidR="009A2D3F" w:rsidRDefault="009A2D3F" w:rsidP="001454A0">
      <w:pPr>
        <w:spacing w:line="276" w:lineRule="auto"/>
        <w:rPr>
          <w:rFonts w:ascii="Arial" w:hAnsi="Arial" w:cs="Arial"/>
          <w:b/>
          <w:sz w:val="22"/>
          <w:szCs w:val="20"/>
        </w:rPr>
      </w:pPr>
    </w:p>
    <w:p w14:paraId="117E5D45" w14:textId="77777777" w:rsidR="009A2D3F" w:rsidRDefault="00594B60" w:rsidP="001454A0">
      <w:pPr>
        <w:spacing w:line="276" w:lineRule="auto"/>
        <w:rPr>
          <w:rFonts w:ascii="Arial" w:hAnsi="Arial" w:cs="Arial"/>
          <w:b/>
          <w:sz w:val="22"/>
          <w:szCs w:val="20"/>
        </w:rPr>
      </w:pPr>
      <w:r w:rsidRPr="00594B60">
        <w:rPr>
          <w:rFonts w:ascii="Arial" w:hAnsi="Arial" w:cs="Arial"/>
          <w:b/>
          <w:sz w:val="22"/>
          <w:szCs w:val="20"/>
        </w:rPr>
        <w:t>Annotation rule</w:t>
      </w:r>
      <w:r>
        <w:rPr>
          <w:rFonts w:ascii="Arial" w:hAnsi="Arial" w:cs="Arial"/>
          <w:b/>
          <w:sz w:val="22"/>
          <w:szCs w:val="20"/>
        </w:rPr>
        <w:t>s</w:t>
      </w:r>
    </w:p>
    <w:p w14:paraId="37CCE42D" w14:textId="77777777" w:rsidR="00594B60" w:rsidRPr="009A2D3F" w:rsidRDefault="00594B60" w:rsidP="001454A0">
      <w:pPr>
        <w:spacing w:line="276" w:lineRule="auto"/>
        <w:rPr>
          <w:rFonts w:ascii="Arial" w:hAnsi="Arial" w:cs="Arial"/>
          <w:sz w:val="20"/>
          <w:szCs w:val="20"/>
        </w:rPr>
      </w:pPr>
    </w:p>
    <w:p w14:paraId="4A5A7075" w14:textId="77777777" w:rsidR="00594B60" w:rsidRPr="00C81160" w:rsidRDefault="00594B60" w:rsidP="00E13780">
      <w:pPr>
        <w:spacing w:after="120" w:line="276" w:lineRule="auto"/>
        <w:rPr>
          <w:rFonts w:ascii="Arial" w:hAnsi="Arial" w:cs="Arial"/>
          <w:color w:val="FF0000"/>
          <w:sz w:val="20"/>
          <w:szCs w:val="20"/>
        </w:rPr>
      </w:pPr>
      <w:r w:rsidRPr="00594B60">
        <w:rPr>
          <w:rFonts w:ascii="Arial" w:hAnsi="Arial" w:cs="Arial"/>
          <w:color w:val="FF0000"/>
          <w:sz w:val="20"/>
          <w:szCs w:val="20"/>
        </w:rPr>
        <w:t xml:space="preserve">General rules  </w:t>
      </w:r>
    </w:p>
    <w:p w14:paraId="0A9917BE" w14:textId="77777777" w:rsidR="00594B60" w:rsidRPr="00793CE2" w:rsidRDefault="00594B60" w:rsidP="00594B60">
      <w:pPr>
        <w:pStyle w:val="Paragraphedeliste"/>
        <w:numPr>
          <w:ilvl w:val="0"/>
          <w:numId w:val="15"/>
        </w:numPr>
        <w:spacing w:after="120" w:line="276" w:lineRule="auto"/>
        <w:ind w:hanging="357"/>
        <w:contextualSpacing w:val="0"/>
        <w:rPr>
          <w:rFonts w:ascii="Arial" w:hAnsi="Arial" w:cs="Arial"/>
          <w:sz w:val="19"/>
          <w:szCs w:val="19"/>
          <w:lang w:val="en-US"/>
          <w:rPrChange w:id="51" w:author="Lisibach, Angela" w:date="2020-07-08T09:26:00Z">
            <w:rPr>
              <w:rFonts w:ascii="Arial" w:hAnsi="Arial" w:cs="Arial"/>
              <w:sz w:val="19"/>
              <w:szCs w:val="19"/>
              <w:lang w:val="de-CH"/>
            </w:rPr>
          </w:rPrChange>
        </w:rPr>
      </w:pPr>
      <w:r w:rsidRPr="00793CE2">
        <w:rPr>
          <w:rFonts w:ascii="Arial" w:hAnsi="Arial" w:cs="Arial"/>
          <w:sz w:val="19"/>
          <w:szCs w:val="19"/>
          <w:lang w:val="en-US"/>
          <w:rPrChange w:id="52" w:author="Lisibach, Angela" w:date="2020-07-08T09:26:00Z">
            <w:rPr>
              <w:rFonts w:ascii="Arial" w:hAnsi="Arial" w:cs="Arial"/>
              <w:sz w:val="19"/>
              <w:szCs w:val="19"/>
              <w:lang w:val="de-CH"/>
            </w:rPr>
          </w:rPrChange>
        </w:rPr>
        <w:t>In order to fulfil the different purposes of the study, five elements are considered for the annotation (defined below):</w:t>
      </w:r>
    </w:p>
    <w:p w14:paraId="2E308255" w14:textId="77777777" w:rsidR="00594B60" w:rsidRPr="00793CE2" w:rsidRDefault="00594B60" w:rsidP="00594B60">
      <w:pPr>
        <w:pStyle w:val="Paragraphedeliste"/>
        <w:numPr>
          <w:ilvl w:val="1"/>
          <w:numId w:val="17"/>
        </w:numPr>
        <w:spacing w:after="120" w:line="276" w:lineRule="auto"/>
        <w:ind w:hanging="357"/>
        <w:contextualSpacing w:val="0"/>
        <w:rPr>
          <w:rFonts w:ascii="Arial" w:hAnsi="Arial" w:cs="Arial"/>
          <w:sz w:val="19"/>
          <w:szCs w:val="19"/>
          <w:lang w:val="en-US"/>
          <w:rPrChange w:id="53" w:author="Lisibach, Angela" w:date="2020-07-08T09:26:00Z">
            <w:rPr>
              <w:rFonts w:ascii="Arial" w:hAnsi="Arial" w:cs="Arial"/>
              <w:sz w:val="19"/>
              <w:szCs w:val="19"/>
              <w:lang w:val="de-CH"/>
            </w:rPr>
          </w:rPrChange>
        </w:rPr>
      </w:pPr>
      <w:r w:rsidRPr="00793CE2">
        <w:rPr>
          <w:rFonts w:ascii="Arial" w:hAnsi="Arial" w:cs="Arial"/>
          <w:sz w:val="19"/>
          <w:szCs w:val="19"/>
          <w:lang w:val="en-US"/>
          <w:rPrChange w:id="54" w:author="Lisibach, Angela" w:date="2020-07-08T09:26:00Z">
            <w:rPr>
              <w:rFonts w:ascii="Arial" w:hAnsi="Arial" w:cs="Arial"/>
              <w:sz w:val="19"/>
              <w:szCs w:val="19"/>
              <w:lang w:val="de-CH"/>
            </w:rPr>
          </w:rPrChange>
        </w:rPr>
        <w:t xml:space="preserve">Identification of the drugs involved in the event. </w:t>
      </w:r>
    </w:p>
    <w:p w14:paraId="1604B419" w14:textId="77777777" w:rsidR="00594B60" w:rsidRPr="00793CE2" w:rsidRDefault="00594B60" w:rsidP="00594B60">
      <w:pPr>
        <w:pStyle w:val="Paragraphedeliste"/>
        <w:numPr>
          <w:ilvl w:val="1"/>
          <w:numId w:val="17"/>
        </w:numPr>
        <w:spacing w:after="120" w:line="276" w:lineRule="auto"/>
        <w:ind w:hanging="357"/>
        <w:contextualSpacing w:val="0"/>
        <w:rPr>
          <w:rFonts w:ascii="Arial" w:hAnsi="Arial" w:cs="Arial"/>
          <w:sz w:val="19"/>
          <w:szCs w:val="19"/>
          <w:lang w:val="en-US"/>
          <w:rPrChange w:id="55" w:author="Lisibach, Angela" w:date="2020-07-08T09:26:00Z">
            <w:rPr>
              <w:rFonts w:ascii="Arial" w:hAnsi="Arial" w:cs="Arial"/>
              <w:sz w:val="19"/>
              <w:szCs w:val="19"/>
            </w:rPr>
          </w:rPrChange>
        </w:rPr>
      </w:pPr>
      <w:r w:rsidRPr="00793CE2">
        <w:rPr>
          <w:rFonts w:ascii="Arial" w:hAnsi="Arial" w:cs="Arial"/>
          <w:sz w:val="19"/>
          <w:szCs w:val="19"/>
          <w:lang w:val="en-US"/>
          <w:rPrChange w:id="56" w:author="Lisibach, Angela" w:date="2020-07-08T09:26:00Z">
            <w:rPr>
              <w:rFonts w:ascii="Arial" w:hAnsi="Arial" w:cs="Arial"/>
              <w:sz w:val="19"/>
              <w:szCs w:val="19"/>
            </w:rPr>
          </w:rPrChange>
        </w:rPr>
        <w:t xml:space="preserve">Identification of haemorrhagic and thromboembolic (arterial and venous) complications. </w:t>
      </w:r>
    </w:p>
    <w:p w14:paraId="4D7DE5EB" w14:textId="77777777" w:rsidR="00E13780" w:rsidRPr="00793CE2" w:rsidRDefault="00594B60" w:rsidP="00594B60">
      <w:pPr>
        <w:pStyle w:val="Paragraphedeliste"/>
        <w:numPr>
          <w:ilvl w:val="1"/>
          <w:numId w:val="17"/>
        </w:numPr>
        <w:spacing w:after="120" w:line="276" w:lineRule="auto"/>
        <w:ind w:hanging="357"/>
        <w:contextualSpacing w:val="0"/>
        <w:rPr>
          <w:rFonts w:ascii="Arial" w:hAnsi="Arial" w:cs="Arial"/>
          <w:sz w:val="19"/>
          <w:szCs w:val="19"/>
          <w:lang w:val="en-US"/>
          <w:rPrChange w:id="57" w:author="Lisibach, Angela" w:date="2020-07-08T09:26:00Z">
            <w:rPr>
              <w:rFonts w:ascii="Arial" w:hAnsi="Arial" w:cs="Arial"/>
              <w:sz w:val="19"/>
              <w:szCs w:val="19"/>
            </w:rPr>
          </w:rPrChange>
        </w:rPr>
      </w:pPr>
      <w:r w:rsidRPr="00793CE2">
        <w:rPr>
          <w:rFonts w:ascii="Arial" w:hAnsi="Arial" w:cs="Arial"/>
          <w:sz w:val="19"/>
          <w:szCs w:val="19"/>
          <w:lang w:val="en-US"/>
          <w:rPrChange w:id="58" w:author="Lisibach, Angela" w:date="2020-07-08T09:26:00Z">
            <w:rPr>
              <w:rFonts w:ascii="Arial" w:hAnsi="Arial" w:cs="Arial"/>
              <w:sz w:val="19"/>
              <w:szCs w:val="19"/>
            </w:rPr>
          </w:rPrChange>
        </w:rPr>
        <w:t xml:space="preserve">Identification of event markers; clinical signs, symptoms, procedures, prescription and imaging orders, biological results that indicate that an antithrombotic-related ADE may have occurred. </w:t>
      </w:r>
    </w:p>
    <w:p w14:paraId="71EA431B" w14:textId="1581AE92" w:rsidR="00E13780" w:rsidRDefault="00594B60" w:rsidP="003506F8">
      <w:pPr>
        <w:pStyle w:val="Paragraphedeliste"/>
        <w:numPr>
          <w:ilvl w:val="1"/>
          <w:numId w:val="17"/>
        </w:numPr>
        <w:spacing w:after="120" w:line="276" w:lineRule="auto"/>
        <w:contextualSpacing w:val="0"/>
        <w:rPr>
          <w:ins w:id="59" w:author="Sunstore Rennaz" w:date="2020-07-08T11:06:00Z"/>
          <w:rFonts w:ascii="Arial" w:hAnsi="Arial" w:cs="Arial"/>
          <w:sz w:val="19"/>
          <w:szCs w:val="19"/>
          <w:lang w:val="en-US"/>
        </w:rPr>
      </w:pPr>
      <w:r w:rsidRPr="00793CE2">
        <w:rPr>
          <w:rFonts w:ascii="Arial" w:hAnsi="Arial" w:cs="Arial"/>
          <w:sz w:val="19"/>
          <w:szCs w:val="19"/>
          <w:lang w:val="en-US"/>
          <w:rPrChange w:id="60" w:author="Lisibach, Angela" w:date="2020-07-08T09:26:00Z">
            <w:rPr>
              <w:rFonts w:ascii="Arial" w:hAnsi="Arial" w:cs="Arial"/>
              <w:sz w:val="19"/>
              <w:szCs w:val="19"/>
            </w:rPr>
          </w:rPrChange>
        </w:rPr>
        <w:t>Identification of risk factors</w:t>
      </w:r>
      <w:del w:id="61" w:author="Sunstore Rennaz" w:date="2020-07-08T11:06:00Z">
        <w:r w:rsidRPr="00793CE2" w:rsidDel="00FD23B9">
          <w:rPr>
            <w:rFonts w:ascii="Arial" w:hAnsi="Arial" w:cs="Arial"/>
            <w:sz w:val="19"/>
            <w:szCs w:val="19"/>
            <w:lang w:val="en-US"/>
            <w:rPrChange w:id="62" w:author="Lisibach, Angela" w:date="2020-07-08T09:26:00Z">
              <w:rPr>
                <w:rFonts w:ascii="Arial" w:hAnsi="Arial" w:cs="Arial"/>
                <w:sz w:val="19"/>
                <w:szCs w:val="19"/>
              </w:rPr>
            </w:rPrChange>
          </w:rPr>
          <w:delText>/confounding factors</w:delText>
        </w:r>
      </w:del>
      <w:r w:rsidRPr="00793CE2">
        <w:rPr>
          <w:rFonts w:ascii="Arial" w:hAnsi="Arial" w:cs="Arial"/>
          <w:sz w:val="19"/>
          <w:szCs w:val="19"/>
          <w:lang w:val="en-US"/>
          <w:rPrChange w:id="63" w:author="Lisibach, Angela" w:date="2020-07-08T09:26:00Z">
            <w:rPr>
              <w:rFonts w:ascii="Arial" w:hAnsi="Arial" w:cs="Arial"/>
              <w:sz w:val="19"/>
              <w:szCs w:val="19"/>
            </w:rPr>
          </w:rPrChange>
        </w:rPr>
        <w:t>;</w:t>
      </w:r>
      <w:ins w:id="64" w:author="Sunstore Rennaz" w:date="2020-07-08T11:06:00Z">
        <w:r w:rsidR="00FD23B9">
          <w:rPr>
            <w:rFonts w:ascii="Arial" w:hAnsi="Arial" w:cs="Arial"/>
            <w:sz w:val="19"/>
            <w:szCs w:val="19"/>
            <w:lang w:val="en-US"/>
          </w:rPr>
          <w:t xml:space="preserve"> </w:t>
        </w:r>
      </w:ins>
      <w:ins w:id="65" w:author="Sunstore Rennaz" w:date="2020-07-08T11:08:00Z">
        <w:r w:rsidR="003506F8">
          <w:rPr>
            <w:rFonts w:ascii="Arial" w:hAnsi="Arial" w:cs="Arial"/>
            <w:sz w:val="19"/>
            <w:szCs w:val="19"/>
            <w:lang w:val="en-US"/>
          </w:rPr>
          <w:t xml:space="preserve">conditions or </w:t>
        </w:r>
      </w:ins>
      <w:del w:id="66" w:author="Sunstore Rennaz" w:date="2020-07-08T11:06:00Z">
        <w:r w:rsidRPr="00793CE2" w:rsidDel="00FD23B9">
          <w:rPr>
            <w:rFonts w:ascii="Arial" w:hAnsi="Arial" w:cs="Arial"/>
            <w:sz w:val="19"/>
            <w:szCs w:val="19"/>
            <w:lang w:val="en-US"/>
            <w:rPrChange w:id="67" w:author="Lisibach, Angela" w:date="2020-07-08T09:26:00Z">
              <w:rPr>
                <w:rFonts w:ascii="Arial" w:hAnsi="Arial" w:cs="Arial"/>
                <w:sz w:val="19"/>
                <w:szCs w:val="19"/>
              </w:rPr>
            </w:rPrChange>
          </w:rPr>
          <w:delText xml:space="preserve"> conditions or </w:delText>
        </w:r>
      </w:del>
      <w:r w:rsidRPr="00793CE2">
        <w:rPr>
          <w:rFonts w:ascii="Arial" w:hAnsi="Arial" w:cs="Arial"/>
          <w:sz w:val="19"/>
          <w:szCs w:val="19"/>
          <w:lang w:val="en-US"/>
          <w:rPrChange w:id="68" w:author="Lisibach, Angela" w:date="2020-07-08T09:26:00Z">
            <w:rPr>
              <w:rFonts w:ascii="Arial" w:hAnsi="Arial" w:cs="Arial"/>
              <w:sz w:val="19"/>
              <w:szCs w:val="19"/>
            </w:rPr>
          </w:rPrChange>
        </w:rPr>
        <w:t>factors that increase the potential for an antithrombotic-related ADE</w:t>
      </w:r>
      <w:ins w:id="69" w:author="Sunstore Rennaz" w:date="2020-07-08T11:08:00Z">
        <w:r w:rsidR="003506F8">
          <w:rPr>
            <w:rFonts w:ascii="Arial" w:hAnsi="Arial" w:cs="Arial"/>
            <w:sz w:val="19"/>
            <w:szCs w:val="19"/>
            <w:lang w:val="en-US"/>
          </w:rPr>
          <w:t xml:space="preserve"> o</w:t>
        </w:r>
        <w:r w:rsidR="003506F8" w:rsidRPr="003506F8">
          <w:rPr>
            <w:rFonts w:ascii="Arial" w:hAnsi="Arial" w:cs="Arial"/>
            <w:sz w:val="19"/>
            <w:szCs w:val="19"/>
            <w:lang w:val="en-US"/>
          </w:rPr>
          <w:t>r for a spontaneous bleed or thombotic event to occur</w:t>
        </w:r>
      </w:ins>
      <w:ins w:id="70" w:author="Sunstore Rennaz" w:date="2020-07-08T11:05:00Z">
        <w:r w:rsidR="00FD23B9">
          <w:rPr>
            <w:rFonts w:ascii="Arial" w:hAnsi="Arial" w:cs="Arial"/>
            <w:sz w:val="19"/>
            <w:szCs w:val="19"/>
            <w:lang w:val="en-US"/>
          </w:rPr>
          <w:t xml:space="preserve">. </w:t>
        </w:r>
      </w:ins>
      <w:del w:id="71" w:author="Sunstore Rennaz" w:date="2020-07-08T11:05:00Z">
        <w:r w:rsidRPr="00793CE2" w:rsidDel="00FD23B9">
          <w:rPr>
            <w:rFonts w:ascii="Arial" w:hAnsi="Arial" w:cs="Arial"/>
            <w:sz w:val="19"/>
            <w:szCs w:val="19"/>
            <w:lang w:val="en-US"/>
            <w:rPrChange w:id="72" w:author="Lisibach, Angela" w:date="2020-07-08T09:26:00Z">
              <w:rPr>
                <w:rFonts w:ascii="Arial" w:hAnsi="Arial" w:cs="Arial"/>
                <w:sz w:val="19"/>
                <w:szCs w:val="19"/>
              </w:rPr>
            </w:rPrChange>
          </w:rPr>
          <w:delText xml:space="preserve"> or for a spontaneous bleed</w:delText>
        </w:r>
      </w:del>
      <w:ins w:id="73" w:author="Lisibach, Angela" w:date="2020-07-08T09:29:00Z">
        <w:del w:id="74" w:author="Sunstore Rennaz" w:date="2020-07-08T11:05:00Z">
          <w:r w:rsidR="00793CE2" w:rsidDel="00FD23B9">
            <w:rPr>
              <w:rFonts w:ascii="Arial" w:hAnsi="Arial" w:cs="Arial"/>
              <w:sz w:val="19"/>
              <w:szCs w:val="19"/>
              <w:lang w:val="en-US"/>
            </w:rPr>
            <w:delText>ing</w:delText>
          </w:r>
        </w:del>
      </w:ins>
      <w:del w:id="75" w:author="Sunstore Rennaz" w:date="2020-07-08T11:05:00Z">
        <w:r w:rsidRPr="00793CE2" w:rsidDel="00FD23B9">
          <w:rPr>
            <w:rFonts w:ascii="Arial" w:hAnsi="Arial" w:cs="Arial"/>
            <w:sz w:val="19"/>
            <w:szCs w:val="19"/>
            <w:lang w:val="en-US"/>
            <w:rPrChange w:id="76" w:author="Lisibach, Angela" w:date="2020-07-08T09:26:00Z">
              <w:rPr>
                <w:rFonts w:ascii="Arial" w:hAnsi="Arial" w:cs="Arial"/>
                <w:sz w:val="19"/>
                <w:szCs w:val="19"/>
              </w:rPr>
            </w:rPrChange>
          </w:rPr>
          <w:delText xml:space="preserve"> or thombotic event to occur. </w:delText>
        </w:r>
      </w:del>
      <w:r w:rsidRPr="00793CE2">
        <w:rPr>
          <w:rFonts w:ascii="Arial" w:hAnsi="Arial" w:cs="Arial"/>
          <w:sz w:val="19"/>
          <w:szCs w:val="19"/>
          <w:lang w:val="en-US"/>
          <w:rPrChange w:id="77" w:author="Lisibach, Angela" w:date="2020-07-08T09:26:00Z">
            <w:rPr>
              <w:rFonts w:ascii="Arial" w:hAnsi="Arial" w:cs="Arial"/>
              <w:sz w:val="19"/>
              <w:szCs w:val="19"/>
            </w:rPr>
          </w:rPrChange>
        </w:rPr>
        <w:t xml:space="preserve">Risk factors include patient characteristics, specific concomitant health conditions that may interact with antithrombotics. </w:t>
      </w:r>
    </w:p>
    <w:p w14:paraId="747DFE4C" w14:textId="7AEFCDE0" w:rsidR="00FD23B9" w:rsidRPr="00793CE2" w:rsidRDefault="00FD23B9" w:rsidP="003506F8">
      <w:pPr>
        <w:pStyle w:val="Paragraphedeliste"/>
        <w:numPr>
          <w:ilvl w:val="1"/>
          <w:numId w:val="17"/>
        </w:numPr>
        <w:spacing w:after="120" w:line="276" w:lineRule="auto"/>
        <w:contextualSpacing w:val="0"/>
        <w:rPr>
          <w:rFonts w:ascii="Arial" w:hAnsi="Arial" w:cs="Arial"/>
          <w:sz w:val="19"/>
          <w:szCs w:val="19"/>
          <w:lang w:val="en-US"/>
          <w:rPrChange w:id="78" w:author="Lisibach, Angela" w:date="2020-07-08T09:26:00Z">
            <w:rPr>
              <w:rFonts w:ascii="Arial" w:hAnsi="Arial" w:cs="Arial"/>
              <w:sz w:val="19"/>
              <w:szCs w:val="19"/>
            </w:rPr>
          </w:rPrChange>
        </w:rPr>
      </w:pPr>
      <w:ins w:id="79" w:author="Sunstore Rennaz" w:date="2020-07-08T11:06:00Z">
        <w:r>
          <w:rPr>
            <w:rFonts w:ascii="Arial" w:hAnsi="Arial" w:cs="Arial"/>
            <w:sz w:val="19"/>
            <w:szCs w:val="19"/>
            <w:lang w:val="en-US"/>
          </w:rPr>
          <w:t xml:space="preserve">Identification of confoundings; </w:t>
        </w:r>
      </w:ins>
      <w:ins w:id="80" w:author="Sunstore Rennaz" w:date="2020-07-08T11:09:00Z">
        <w:r w:rsidR="003506F8" w:rsidRPr="003506F8">
          <w:rPr>
            <w:rFonts w:ascii="Arial" w:hAnsi="Arial" w:cs="Arial"/>
            <w:sz w:val="19"/>
            <w:szCs w:val="19"/>
            <w:lang w:val="en-US"/>
          </w:rPr>
          <w:t>any conditions that may explain bleeding and haemo</w:t>
        </w:r>
        <w:r w:rsidR="003506F8">
          <w:rPr>
            <w:rFonts w:ascii="Arial" w:hAnsi="Arial" w:cs="Arial"/>
            <w:sz w:val="19"/>
            <w:szCs w:val="19"/>
            <w:lang w:val="en-US"/>
          </w:rPr>
          <w:t xml:space="preserve">rrages other than related to the drug. </w:t>
        </w:r>
      </w:ins>
    </w:p>
    <w:p w14:paraId="431D61BD" w14:textId="793E82FA" w:rsidR="00594B60" w:rsidRPr="003506F8" w:rsidRDefault="003506F8" w:rsidP="00594B60">
      <w:pPr>
        <w:pStyle w:val="Paragraphedeliste"/>
        <w:numPr>
          <w:ilvl w:val="1"/>
          <w:numId w:val="17"/>
        </w:numPr>
        <w:spacing w:after="120" w:line="276" w:lineRule="auto"/>
        <w:contextualSpacing w:val="0"/>
        <w:rPr>
          <w:rFonts w:ascii="Arial" w:hAnsi="Arial" w:cs="Arial"/>
          <w:i/>
          <w:sz w:val="19"/>
          <w:szCs w:val="19"/>
          <w:lang w:val="en-US"/>
          <w:rPrChange w:id="81" w:author="Sunstore Rennaz" w:date="2020-07-08T11:11:00Z">
            <w:rPr>
              <w:rFonts w:ascii="Arial" w:hAnsi="Arial" w:cs="Arial"/>
              <w:sz w:val="19"/>
              <w:szCs w:val="19"/>
            </w:rPr>
          </w:rPrChange>
        </w:rPr>
      </w:pPr>
      <w:ins w:id="82" w:author="Sunstore Rennaz" w:date="2020-07-08T11:10:00Z">
        <w:r w:rsidRPr="003506F8">
          <w:rPr>
            <w:rFonts w:ascii="Arial" w:hAnsi="Arial" w:cs="Arial"/>
            <w:i/>
            <w:sz w:val="19"/>
            <w:szCs w:val="19"/>
            <w:lang w:val="en-US"/>
            <w:rPrChange w:id="83" w:author="Sunstore Rennaz" w:date="2020-07-08T11:11:00Z">
              <w:rPr>
                <w:rFonts w:ascii="Arial" w:hAnsi="Arial" w:cs="Arial"/>
                <w:sz w:val="19"/>
                <w:szCs w:val="19"/>
                <w:lang w:val="en-US"/>
              </w:rPr>
            </w:rPrChange>
          </w:rPr>
          <w:t>(</w:t>
        </w:r>
      </w:ins>
      <w:r w:rsidR="00594B60" w:rsidRPr="003506F8">
        <w:rPr>
          <w:rFonts w:ascii="Arial" w:hAnsi="Arial" w:cs="Arial"/>
          <w:i/>
          <w:sz w:val="19"/>
          <w:szCs w:val="19"/>
          <w:lang w:val="en-US"/>
          <w:rPrChange w:id="84" w:author="Sunstore Rennaz" w:date="2020-07-08T11:11:00Z">
            <w:rPr>
              <w:rFonts w:ascii="Arial" w:hAnsi="Arial" w:cs="Arial"/>
              <w:sz w:val="19"/>
              <w:szCs w:val="19"/>
            </w:rPr>
          </w:rPrChange>
        </w:rPr>
        <w:t>Identification of causal markers; causal factors are risk factors that are responsible for antithrombotic-related ADEs, including inappropriate prescribing (under-, over-, mis-prescribing), interactions (drug-disease, drug- food and drug-drug interactions), inappropriate administration, and insufficient monitoring</w:t>
      </w:r>
      <w:ins w:id="85" w:author="Sunstore Rennaz" w:date="2020-07-08T11:10:00Z">
        <w:r w:rsidRPr="003506F8">
          <w:rPr>
            <w:rFonts w:ascii="Arial" w:hAnsi="Arial" w:cs="Arial"/>
            <w:i/>
            <w:sz w:val="19"/>
            <w:szCs w:val="19"/>
            <w:lang w:val="en-US"/>
            <w:rPrChange w:id="86" w:author="Sunstore Rennaz" w:date="2020-07-08T11:11:00Z">
              <w:rPr>
                <w:rFonts w:ascii="Arial" w:hAnsi="Arial" w:cs="Arial"/>
                <w:sz w:val="19"/>
                <w:szCs w:val="19"/>
                <w:lang w:val="en-US"/>
              </w:rPr>
            </w:rPrChange>
          </w:rPr>
          <w:t>)</w:t>
        </w:r>
      </w:ins>
      <w:del w:id="87" w:author="Sunstore Rennaz" w:date="2020-07-08T11:10:00Z">
        <w:r w:rsidR="00594B60" w:rsidRPr="003506F8" w:rsidDel="003506F8">
          <w:rPr>
            <w:rFonts w:ascii="Arial" w:hAnsi="Arial" w:cs="Arial"/>
            <w:i/>
            <w:sz w:val="19"/>
            <w:szCs w:val="19"/>
            <w:lang w:val="en-US"/>
            <w:rPrChange w:id="88" w:author="Sunstore Rennaz" w:date="2020-07-08T11:11:00Z">
              <w:rPr>
                <w:rFonts w:ascii="Arial" w:hAnsi="Arial" w:cs="Arial"/>
                <w:sz w:val="19"/>
                <w:szCs w:val="19"/>
              </w:rPr>
            </w:rPrChange>
          </w:rPr>
          <w:delText>.</w:delText>
        </w:r>
      </w:del>
    </w:p>
    <w:p w14:paraId="593B5E1C" w14:textId="77777777" w:rsidR="006564D3" w:rsidRPr="00793CE2" w:rsidDel="003506F8" w:rsidRDefault="006564D3" w:rsidP="001454A0">
      <w:pPr>
        <w:spacing w:line="276" w:lineRule="auto"/>
        <w:rPr>
          <w:del w:id="89" w:author="Sunstore Rennaz" w:date="2020-07-08T11:10:00Z"/>
          <w:rFonts w:ascii="Arial" w:hAnsi="Arial" w:cs="Arial"/>
          <w:sz w:val="20"/>
          <w:szCs w:val="20"/>
          <w:lang w:val="en-US"/>
          <w:rPrChange w:id="90" w:author="Lisibach, Angela" w:date="2020-07-08T09:26:00Z">
            <w:rPr>
              <w:del w:id="91" w:author="Sunstore Rennaz" w:date="2020-07-08T11:10:00Z"/>
              <w:rFonts w:ascii="Arial" w:hAnsi="Arial" w:cs="Arial"/>
              <w:sz w:val="20"/>
              <w:szCs w:val="20"/>
            </w:rPr>
          </w:rPrChange>
        </w:rPr>
      </w:pPr>
    </w:p>
    <w:p w14:paraId="559638D4" w14:textId="77777777" w:rsidR="005F3269" w:rsidRPr="00793CE2" w:rsidDel="003506F8" w:rsidRDefault="005F3269" w:rsidP="005F3269">
      <w:pPr>
        <w:spacing w:after="120" w:line="276" w:lineRule="auto"/>
        <w:jc w:val="both"/>
        <w:rPr>
          <w:del w:id="92" w:author="Sunstore Rennaz" w:date="2020-07-08T11:10:00Z"/>
          <w:rFonts w:ascii="Arial" w:hAnsi="Arial" w:cs="Arial"/>
          <w:color w:val="FF0000"/>
          <w:sz w:val="20"/>
          <w:szCs w:val="20"/>
          <w:lang w:val="en-US"/>
          <w:rPrChange w:id="93" w:author="Lisibach, Angela" w:date="2020-07-08T09:26:00Z">
            <w:rPr>
              <w:del w:id="94" w:author="Sunstore Rennaz" w:date="2020-07-08T11:10:00Z"/>
              <w:rFonts w:ascii="Arial" w:hAnsi="Arial" w:cs="Arial"/>
              <w:color w:val="FF0000"/>
              <w:sz w:val="20"/>
              <w:szCs w:val="20"/>
            </w:rPr>
          </w:rPrChange>
        </w:rPr>
      </w:pPr>
    </w:p>
    <w:p w14:paraId="7F0F02FD" w14:textId="77777777" w:rsidR="005F3269" w:rsidRPr="00793CE2" w:rsidRDefault="005F3269" w:rsidP="005F3269">
      <w:pPr>
        <w:spacing w:after="120" w:line="276" w:lineRule="auto"/>
        <w:jc w:val="both"/>
        <w:rPr>
          <w:rFonts w:ascii="Arial" w:hAnsi="Arial" w:cs="Arial"/>
          <w:color w:val="FF0000"/>
          <w:sz w:val="20"/>
          <w:szCs w:val="20"/>
          <w:lang w:val="en-US"/>
          <w:rPrChange w:id="95" w:author="Lisibach, Angela" w:date="2020-07-08T09:26:00Z">
            <w:rPr>
              <w:rFonts w:ascii="Arial" w:hAnsi="Arial" w:cs="Arial"/>
              <w:color w:val="FF0000"/>
              <w:sz w:val="20"/>
              <w:szCs w:val="20"/>
            </w:rPr>
          </w:rPrChange>
        </w:rPr>
      </w:pPr>
    </w:p>
    <w:p w14:paraId="7DF2AC47" w14:textId="77777777" w:rsidR="005F3269" w:rsidRPr="00793CE2" w:rsidRDefault="005F3269" w:rsidP="005F3269">
      <w:pPr>
        <w:spacing w:after="120" w:line="276" w:lineRule="auto"/>
        <w:jc w:val="both"/>
        <w:rPr>
          <w:rFonts w:ascii="Arial" w:hAnsi="Arial" w:cs="Arial"/>
          <w:color w:val="FF0000"/>
          <w:sz w:val="20"/>
          <w:szCs w:val="20"/>
          <w:lang w:val="en-US"/>
          <w:rPrChange w:id="96" w:author="Lisibach, Angela" w:date="2020-07-08T09:26:00Z">
            <w:rPr>
              <w:rFonts w:ascii="Arial" w:hAnsi="Arial" w:cs="Arial"/>
              <w:color w:val="FF0000"/>
              <w:sz w:val="20"/>
              <w:szCs w:val="20"/>
            </w:rPr>
          </w:rPrChange>
        </w:rPr>
      </w:pPr>
      <w:r w:rsidRPr="00793CE2">
        <w:rPr>
          <w:rFonts w:ascii="Arial" w:hAnsi="Arial" w:cs="Arial"/>
          <w:color w:val="FF0000"/>
          <w:sz w:val="20"/>
          <w:szCs w:val="20"/>
          <w:lang w:val="en-US"/>
          <w:rPrChange w:id="97" w:author="Lisibach, Angela" w:date="2020-07-08T09:26:00Z">
            <w:rPr>
              <w:rFonts w:ascii="Arial" w:hAnsi="Arial" w:cs="Arial"/>
              <w:color w:val="FF0000"/>
              <w:sz w:val="20"/>
              <w:szCs w:val="20"/>
            </w:rPr>
          </w:rPrChange>
        </w:rPr>
        <w:lastRenderedPageBreak/>
        <w:t xml:space="preserve">Drug Annotation  </w:t>
      </w:r>
    </w:p>
    <w:p w14:paraId="61C8101C" w14:textId="77777777" w:rsidR="005F3269" w:rsidRPr="00793CE2" w:rsidRDefault="005F3269" w:rsidP="00510099">
      <w:pPr>
        <w:spacing w:line="276" w:lineRule="auto"/>
        <w:jc w:val="both"/>
        <w:rPr>
          <w:rFonts w:ascii="Arial" w:hAnsi="Arial" w:cs="Arial"/>
          <w:sz w:val="20"/>
          <w:szCs w:val="20"/>
          <w:lang w:val="en-US"/>
          <w:rPrChange w:id="98" w:author="Lisibach, Angela" w:date="2020-07-08T09:26:00Z">
            <w:rPr>
              <w:rFonts w:ascii="Arial" w:hAnsi="Arial" w:cs="Arial"/>
              <w:sz w:val="20"/>
              <w:szCs w:val="20"/>
              <w:lang w:val="de-CH"/>
            </w:rPr>
          </w:rPrChange>
        </w:rPr>
      </w:pPr>
      <w:r w:rsidRPr="00793CE2">
        <w:rPr>
          <w:rFonts w:ascii="Arial" w:hAnsi="Arial" w:cs="Arial"/>
          <w:sz w:val="19"/>
          <w:szCs w:val="19"/>
          <w:lang w:val="en-US"/>
          <w:rPrChange w:id="99" w:author="Lisibach, Angela" w:date="2020-07-08T09:26:00Z">
            <w:rPr>
              <w:rFonts w:ascii="Arial" w:hAnsi="Arial" w:cs="Arial"/>
              <w:sz w:val="19"/>
              <w:szCs w:val="19"/>
              <w:lang w:val="de-CH"/>
            </w:rPr>
          </w:rPrChange>
        </w:rPr>
        <w:t>For the annotation of drugs, two categories are defined: anti-thrombotic drugs and other drugs (concomitant) mentioned in the text.</w:t>
      </w:r>
    </w:p>
    <w:p w14:paraId="531EE6CD" w14:textId="77777777" w:rsidR="005F3269" w:rsidRPr="00793CE2" w:rsidRDefault="005F3269" w:rsidP="00510099">
      <w:pPr>
        <w:spacing w:line="276" w:lineRule="auto"/>
        <w:jc w:val="both"/>
        <w:rPr>
          <w:rFonts w:ascii="Arial" w:hAnsi="Arial" w:cs="Arial"/>
          <w:sz w:val="20"/>
          <w:szCs w:val="20"/>
          <w:lang w:val="en-US"/>
          <w:rPrChange w:id="100" w:author="Lisibach, Angela" w:date="2020-07-08T09:26:00Z">
            <w:rPr>
              <w:rFonts w:ascii="Arial" w:hAnsi="Arial" w:cs="Arial"/>
              <w:sz w:val="20"/>
              <w:szCs w:val="20"/>
              <w:lang w:val="de-CH"/>
            </w:rPr>
          </w:rPrChange>
        </w:rPr>
      </w:pPr>
    </w:p>
    <w:tbl>
      <w:tblPr>
        <w:tblStyle w:val="TableGrid"/>
        <w:tblW w:w="9179" w:type="dxa"/>
        <w:tblInd w:w="-5" w:type="dxa"/>
        <w:tblCellMar>
          <w:top w:w="44" w:type="dxa"/>
          <w:left w:w="108" w:type="dxa"/>
          <w:right w:w="63" w:type="dxa"/>
        </w:tblCellMar>
        <w:tblLook w:val="04A0" w:firstRow="1" w:lastRow="0" w:firstColumn="1" w:lastColumn="0" w:noHBand="0" w:noVBand="1"/>
      </w:tblPr>
      <w:tblGrid>
        <w:gridCol w:w="2438"/>
        <w:gridCol w:w="6741"/>
      </w:tblGrid>
      <w:tr w:rsidR="005F3269" w:rsidRPr="00490A39" w14:paraId="670FFCDB" w14:textId="77777777" w:rsidTr="00404A72">
        <w:trPr>
          <w:trHeight w:val="378"/>
        </w:trPr>
        <w:tc>
          <w:tcPr>
            <w:tcW w:w="2438" w:type="dxa"/>
            <w:tcBorders>
              <w:top w:val="single" w:sz="4" w:space="0" w:color="000000"/>
              <w:left w:val="single" w:sz="4" w:space="0" w:color="000000"/>
              <w:bottom w:val="single" w:sz="4" w:space="0" w:color="000000"/>
              <w:right w:val="single" w:sz="4" w:space="0" w:color="000000"/>
            </w:tcBorders>
            <w:vAlign w:val="center"/>
          </w:tcPr>
          <w:p w14:paraId="63891E23" w14:textId="77777777" w:rsidR="005F3269" w:rsidRPr="00B57088" w:rsidRDefault="005F3269" w:rsidP="00404A72">
            <w:pPr>
              <w:spacing w:before="120" w:after="120"/>
              <w:jc w:val="both"/>
              <w:rPr>
                <w:rFonts w:ascii="Arial" w:hAnsi="Arial" w:cs="Arial"/>
                <w:sz w:val="19"/>
                <w:szCs w:val="19"/>
              </w:rPr>
            </w:pPr>
            <w:r>
              <w:rPr>
                <w:rFonts w:ascii="Arial" w:hAnsi="Arial" w:cs="Arial"/>
                <w:sz w:val="19"/>
                <w:szCs w:val="19"/>
              </w:rPr>
              <w:t>Tag name</w:t>
            </w:r>
            <w:r w:rsidRPr="00B57088">
              <w:rPr>
                <w:rFonts w:ascii="Arial" w:hAnsi="Arial" w:cs="Arial"/>
                <w:sz w:val="19"/>
                <w:szCs w:val="19"/>
              </w:rPr>
              <w:t xml:space="preserve"> </w:t>
            </w:r>
          </w:p>
        </w:tc>
        <w:tc>
          <w:tcPr>
            <w:tcW w:w="6741" w:type="dxa"/>
            <w:tcBorders>
              <w:top w:val="single" w:sz="4" w:space="0" w:color="000000"/>
              <w:left w:val="single" w:sz="4" w:space="0" w:color="000000"/>
              <w:bottom w:val="single" w:sz="4" w:space="0" w:color="000000"/>
              <w:right w:val="single" w:sz="4" w:space="0" w:color="000000"/>
            </w:tcBorders>
            <w:vAlign w:val="center"/>
          </w:tcPr>
          <w:p w14:paraId="1E56127D" w14:textId="77777777" w:rsidR="005F3269" w:rsidRPr="00B57088" w:rsidRDefault="005F3269" w:rsidP="00404A72">
            <w:pPr>
              <w:spacing w:before="120" w:after="120"/>
              <w:jc w:val="both"/>
              <w:rPr>
                <w:rFonts w:ascii="Arial" w:hAnsi="Arial" w:cs="Arial"/>
                <w:sz w:val="19"/>
                <w:szCs w:val="19"/>
              </w:rPr>
            </w:pPr>
            <w:r w:rsidRPr="00BB1022">
              <w:rPr>
                <w:rFonts w:ascii="Arial" w:hAnsi="Arial" w:cs="Arial"/>
                <w:color w:val="FF0000"/>
                <w:sz w:val="19"/>
                <w:szCs w:val="19"/>
              </w:rPr>
              <w:t>Antithrombotic drug</w:t>
            </w:r>
          </w:p>
        </w:tc>
      </w:tr>
      <w:tr w:rsidR="005F3269" w:rsidRPr="00DF29A4" w14:paraId="28EECC72" w14:textId="77777777" w:rsidTr="00404A72">
        <w:trPr>
          <w:trHeight w:val="1692"/>
        </w:trPr>
        <w:tc>
          <w:tcPr>
            <w:tcW w:w="2438" w:type="dxa"/>
            <w:tcBorders>
              <w:top w:val="single" w:sz="4" w:space="0" w:color="000000"/>
              <w:left w:val="single" w:sz="4" w:space="0" w:color="000000"/>
              <w:bottom w:val="single" w:sz="4" w:space="0" w:color="000000"/>
              <w:right w:val="single" w:sz="4" w:space="0" w:color="000000"/>
            </w:tcBorders>
          </w:tcPr>
          <w:p w14:paraId="6B644748" w14:textId="77777777" w:rsidR="005F3269" w:rsidRPr="00B57088" w:rsidRDefault="005F3269" w:rsidP="00404A72">
            <w:pPr>
              <w:spacing w:before="120" w:after="120"/>
              <w:jc w:val="both"/>
              <w:rPr>
                <w:rFonts w:ascii="Arial" w:hAnsi="Arial" w:cs="Arial"/>
                <w:sz w:val="19"/>
                <w:szCs w:val="19"/>
              </w:rPr>
            </w:pPr>
            <w:r>
              <w:rPr>
                <w:rFonts w:ascii="Arial" w:hAnsi="Arial" w:cs="Arial"/>
                <w:sz w:val="19"/>
                <w:szCs w:val="19"/>
              </w:rPr>
              <w:t>Rules</w:t>
            </w:r>
          </w:p>
        </w:tc>
        <w:tc>
          <w:tcPr>
            <w:tcW w:w="6741" w:type="dxa"/>
            <w:tcBorders>
              <w:top w:val="single" w:sz="4" w:space="0" w:color="000000"/>
              <w:left w:val="single" w:sz="4" w:space="0" w:color="000000"/>
              <w:bottom w:val="single" w:sz="4" w:space="0" w:color="000000"/>
              <w:right w:val="single" w:sz="4" w:space="0" w:color="000000"/>
            </w:tcBorders>
          </w:tcPr>
          <w:p w14:paraId="010F7A50" w14:textId="7888D4D4" w:rsidR="005F3269" w:rsidRPr="00793CE2" w:rsidRDefault="005F3269" w:rsidP="005F3269">
            <w:pPr>
              <w:pStyle w:val="Paragraphedeliste"/>
              <w:numPr>
                <w:ilvl w:val="0"/>
                <w:numId w:val="18"/>
              </w:numPr>
              <w:spacing w:before="120" w:after="120"/>
              <w:ind w:right="42"/>
              <w:jc w:val="both"/>
              <w:rPr>
                <w:rFonts w:ascii="Arial" w:hAnsi="Arial" w:cs="Arial"/>
                <w:sz w:val="19"/>
                <w:szCs w:val="19"/>
                <w:lang w:val="en-US"/>
                <w:rPrChange w:id="101" w:author="Lisibach, Angela" w:date="2020-07-08T09:26:00Z">
                  <w:rPr>
                    <w:rFonts w:ascii="Arial" w:hAnsi="Arial" w:cs="Arial"/>
                    <w:sz w:val="19"/>
                    <w:szCs w:val="19"/>
                    <w:lang w:val="de-CH"/>
                  </w:rPr>
                </w:rPrChange>
              </w:rPr>
            </w:pPr>
            <w:r w:rsidRPr="00793CE2">
              <w:rPr>
                <w:rFonts w:ascii="Arial" w:hAnsi="Arial" w:cs="Arial"/>
                <w:sz w:val="19"/>
                <w:szCs w:val="19"/>
                <w:lang w:val="en-US"/>
                <w:rPrChange w:id="102" w:author="Lisibach, Angela" w:date="2020-07-08T09:26:00Z">
                  <w:rPr>
                    <w:rFonts w:ascii="Arial" w:hAnsi="Arial" w:cs="Arial"/>
                    <w:sz w:val="19"/>
                    <w:szCs w:val="19"/>
                    <w:lang w:val="de-CH"/>
                  </w:rPr>
                </w:rPrChange>
              </w:rPr>
              <w:t xml:space="preserve">All anti-thrombotic drugs (e.g. Sintrom, liquemin, heparin) listed in </w:t>
            </w:r>
            <w:del w:id="103" w:author="Lisibach, Angela" w:date="2020-07-08T09:31:00Z">
              <w:r w:rsidRPr="00793CE2" w:rsidDel="0030706F">
                <w:rPr>
                  <w:rFonts w:ascii="Arial" w:hAnsi="Arial" w:cs="Arial"/>
                  <w:sz w:val="19"/>
                  <w:szCs w:val="19"/>
                  <w:lang w:val="en-US"/>
                  <w:rPrChange w:id="104" w:author="Lisibach, Angela" w:date="2020-07-08T09:26:00Z">
                    <w:rPr>
                      <w:rFonts w:ascii="Arial" w:hAnsi="Arial" w:cs="Arial"/>
                      <w:sz w:val="19"/>
                      <w:szCs w:val="19"/>
                      <w:lang w:val="de-CH"/>
                    </w:rPr>
                  </w:rPrChange>
                </w:rPr>
                <w:delText xml:space="preserve">Appendix </w:delText>
              </w:r>
            </w:del>
            <w:ins w:id="105" w:author="Lisibach, Angela" w:date="2020-07-08T09:31:00Z">
              <w:r w:rsidR="0030706F" w:rsidRPr="00793CE2">
                <w:rPr>
                  <w:rFonts w:ascii="Arial" w:hAnsi="Arial" w:cs="Arial"/>
                  <w:sz w:val="19"/>
                  <w:szCs w:val="19"/>
                  <w:lang w:val="en-US"/>
                  <w:rPrChange w:id="106" w:author="Lisibach, Angela" w:date="2020-07-08T09:26:00Z">
                    <w:rPr>
                      <w:rFonts w:ascii="Arial" w:hAnsi="Arial" w:cs="Arial"/>
                      <w:sz w:val="19"/>
                      <w:szCs w:val="19"/>
                      <w:lang w:val="de-CH"/>
                    </w:rPr>
                  </w:rPrChange>
                </w:rPr>
                <w:t>A</w:t>
              </w:r>
              <w:r w:rsidR="0030706F">
                <w:rPr>
                  <w:rFonts w:ascii="Arial" w:hAnsi="Arial" w:cs="Arial"/>
                  <w:sz w:val="19"/>
                  <w:szCs w:val="19"/>
                  <w:lang w:val="en-US"/>
                </w:rPr>
                <w:t>nnex</w:t>
              </w:r>
              <w:r w:rsidR="0030706F" w:rsidRPr="00793CE2">
                <w:rPr>
                  <w:rFonts w:ascii="Arial" w:hAnsi="Arial" w:cs="Arial"/>
                  <w:sz w:val="19"/>
                  <w:szCs w:val="19"/>
                  <w:lang w:val="en-US"/>
                  <w:rPrChange w:id="107" w:author="Lisibach, Angela" w:date="2020-07-08T09:26:00Z">
                    <w:rPr>
                      <w:rFonts w:ascii="Arial" w:hAnsi="Arial" w:cs="Arial"/>
                      <w:sz w:val="19"/>
                      <w:szCs w:val="19"/>
                      <w:lang w:val="de-CH"/>
                    </w:rPr>
                  </w:rPrChange>
                </w:rPr>
                <w:t xml:space="preserve"> </w:t>
              </w:r>
            </w:ins>
            <w:r w:rsidRPr="00793CE2">
              <w:rPr>
                <w:rFonts w:ascii="Arial" w:hAnsi="Arial" w:cs="Arial"/>
                <w:sz w:val="19"/>
                <w:szCs w:val="19"/>
                <w:lang w:val="en-US"/>
                <w:rPrChange w:id="108" w:author="Lisibach, Angela" w:date="2020-07-08T09:26:00Z">
                  <w:rPr>
                    <w:rFonts w:ascii="Arial" w:hAnsi="Arial" w:cs="Arial"/>
                    <w:sz w:val="19"/>
                    <w:szCs w:val="19"/>
                    <w:lang w:val="de-CH"/>
                  </w:rPr>
                </w:rPrChange>
              </w:rPr>
              <w:t xml:space="preserve">1 will be annotated. </w:t>
            </w:r>
          </w:p>
          <w:p w14:paraId="49D40AEE" w14:textId="77777777" w:rsidR="005F3269" w:rsidRPr="00793CE2" w:rsidRDefault="005F3269" w:rsidP="005F3269">
            <w:pPr>
              <w:pStyle w:val="Paragraphedeliste"/>
              <w:numPr>
                <w:ilvl w:val="0"/>
                <w:numId w:val="18"/>
              </w:numPr>
              <w:spacing w:before="120" w:after="120"/>
              <w:ind w:right="42"/>
              <w:jc w:val="both"/>
              <w:rPr>
                <w:rFonts w:ascii="Arial" w:hAnsi="Arial" w:cs="Arial"/>
                <w:sz w:val="19"/>
                <w:szCs w:val="19"/>
                <w:lang w:val="en-US"/>
                <w:rPrChange w:id="109" w:author="Lisibach, Angela" w:date="2020-07-08T09:26:00Z">
                  <w:rPr>
                    <w:rFonts w:ascii="Arial" w:hAnsi="Arial" w:cs="Arial"/>
                    <w:sz w:val="19"/>
                    <w:szCs w:val="19"/>
                    <w:lang w:val="de-CH"/>
                  </w:rPr>
                </w:rPrChange>
              </w:rPr>
            </w:pPr>
            <w:r w:rsidRPr="00793CE2">
              <w:rPr>
                <w:rFonts w:ascii="Arial" w:hAnsi="Arial" w:cs="Arial"/>
                <w:sz w:val="19"/>
                <w:szCs w:val="19"/>
                <w:lang w:val="en-US"/>
                <w:rPrChange w:id="110" w:author="Lisibach, Angela" w:date="2020-07-08T09:26:00Z">
                  <w:rPr>
                    <w:rFonts w:ascii="Arial" w:hAnsi="Arial" w:cs="Arial"/>
                    <w:sz w:val="19"/>
                    <w:szCs w:val="19"/>
                    <w:lang w:val="de-CH"/>
                  </w:rPr>
                </w:rPrChange>
              </w:rPr>
              <w:t xml:space="preserve">If the symbol ® is appended to the trade name (or in error to the INN), it is included in the annotation as it is considered to belong to the word. </w:t>
            </w:r>
          </w:p>
          <w:p w14:paraId="66B42B52" w14:textId="77777777" w:rsidR="005F3269" w:rsidRPr="00793CE2" w:rsidRDefault="005F3269" w:rsidP="005F3269">
            <w:pPr>
              <w:pStyle w:val="Paragraphedeliste"/>
              <w:numPr>
                <w:ilvl w:val="0"/>
                <w:numId w:val="18"/>
              </w:numPr>
              <w:spacing w:before="120" w:after="120"/>
              <w:ind w:right="42"/>
              <w:jc w:val="both"/>
              <w:rPr>
                <w:rFonts w:ascii="Arial" w:hAnsi="Arial" w:cs="Arial"/>
                <w:sz w:val="19"/>
                <w:szCs w:val="19"/>
                <w:lang w:val="en-US"/>
                <w:rPrChange w:id="111" w:author="Lisibach, Angela" w:date="2020-07-08T09:26:00Z">
                  <w:rPr>
                    <w:rFonts w:ascii="Arial" w:hAnsi="Arial" w:cs="Arial"/>
                    <w:sz w:val="19"/>
                    <w:szCs w:val="19"/>
                    <w:lang w:val="de-CH"/>
                  </w:rPr>
                </w:rPrChange>
              </w:rPr>
            </w:pPr>
            <w:r w:rsidRPr="00793CE2">
              <w:rPr>
                <w:rFonts w:ascii="Arial" w:hAnsi="Arial" w:cs="Arial"/>
                <w:sz w:val="19"/>
                <w:szCs w:val="19"/>
                <w:lang w:val="en-US"/>
                <w:rPrChange w:id="112" w:author="Lisibach, Angela" w:date="2020-07-08T09:26:00Z">
                  <w:rPr>
                    <w:rFonts w:ascii="Arial" w:hAnsi="Arial" w:cs="Arial"/>
                    <w:sz w:val="19"/>
                    <w:szCs w:val="19"/>
                    <w:lang w:val="de-CH"/>
                  </w:rPr>
                </w:rPrChange>
              </w:rPr>
              <w:t>Words derived from therapeutic classes will also be annotated E.g.: anticoagulation.</w:t>
            </w:r>
          </w:p>
        </w:tc>
      </w:tr>
    </w:tbl>
    <w:p w14:paraId="6C25FB37" w14:textId="77777777" w:rsidR="005F3269" w:rsidRPr="00793CE2" w:rsidRDefault="005F3269" w:rsidP="005F3269">
      <w:pPr>
        <w:spacing w:line="276" w:lineRule="auto"/>
        <w:jc w:val="both"/>
        <w:rPr>
          <w:rFonts w:ascii="Arial" w:hAnsi="Arial" w:cs="Arial"/>
          <w:sz w:val="20"/>
          <w:szCs w:val="20"/>
          <w:lang w:val="en-US"/>
          <w:rPrChange w:id="113" w:author="Lisibach, Angela" w:date="2020-07-08T09:26:00Z">
            <w:rPr>
              <w:rFonts w:ascii="Arial" w:hAnsi="Arial" w:cs="Arial"/>
              <w:sz w:val="20"/>
              <w:szCs w:val="20"/>
              <w:lang w:val="de-CH"/>
            </w:rPr>
          </w:rPrChange>
        </w:rPr>
      </w:pPr>
    </w:p>
    <w:tbl>
      <w:tblPr>
        <w:tblStyle w:val="TableGrid"/>
        <w:tblW w:w="9214" w:type="dxa"/>
        <w:tblInd w:w="-5" w:type="dxa"/>
        <w:tblCellMar>
          <w:top w:w="44" w:type="dxa"/>
          <w:left w:w="108" w:type="dxa"/>
          <w:right w:w="63" w:type="dxa"/>
        </w:tblCellMar>
        <w:tblLook w:val="04A0" w:firstRow="1" w:lastRow="0" w:firstColumn="1" w:lastColumn="0" w:noHBand="0" w:noVBand="1"/>
      </w:tblPr>
      <w:tblGrid>
        <w:gridCol w:w="2410"/>
        <w:gridCol w:w="6804"/>
      </w:tblGrid>
      <w:tr w:rsidR="005F3269" w:rsidRPr="005F3269" w14:paraId="3C7E307A" w14:textId="77777777" w:rsidTr="00404A72">
        <w:trPr>
          <w:trHeight w:val="494"/>
        </w:trPr>
        <w:tc>
          <w:tcPr>
            <w:tcW w:w="2410" w:type="dxa"/>
            <w:tcBorders>
              <w:top w:val="single" w:sz="4" w:space="0" w:color="000000"/>
              <w:left w:val="single" w:sz="4" w:space="0" w:color="000000"/>
              <w:bottom w:val="single" w:sz="4" w:space="0" w:color="000000"/>
              <w:right w:val="single" w:sz="4" w:space="0" w:color="000000"/>
            </w:tcBorders>
            <w:vAlign w:val="center"/>
          </w:tcPr>
          <w:p w14:paraId="082369F7" w14:textId="77777777" w:rsidR="005F3269" w:rsidRPr="005F3269" w:rsidRDefault="005F3269" w:rsidP="00404A72">
            <w:pPr>
              <w:spacing w:before="120" w:after="120"/>
              <w:jc w:val="both"/>
              <w:rPr>
                <w:rFonts w:ascii="Arial" w:hAnsi="Arial" w:cs="Arial"/>
                <w:sz w:val="19"/>
                <w:szCs w:val="19"/>
                <w:lang w:val="de-CH"/>
              </w:rPr>
            </w:pPr>
            <w:r w:rsidRPr="005F3269">
              <w:rPr>
                <w:rFonts w:ascii="Arial" w:hAnsi="Arial" w:cs="Arial"/>
                <w:sz w:val="19"/>
                <w:szCs w:val="19"/>
                <w:lang w:val="de-CH"/>
              </w:rPr>
              <w:t>Tag name</w:t>
            </w:r>
          </w:p>
        </w:tc>
        <w:tc>
          <w:tcPr>
            <w:tcW w:w="6804" w:type="dxa"/>
            <w:tcBorders>
              <w:top w:val="single" w:sz="4" w:space="0" w:color="000000"/>
              <w:left w:val="single" w:sz="4" w:space="0" w:color="000000"/>
              <w:bottom w:val="single" w:sz="4" w:space="0" w:color="000000"/>
              <w:right w:val="single" w:sz="4" w:space="0" w:color="000000"/>
            </w:tcBorders>
            <w:vAlign w:val="center"/>
          </w:tcPr>
          <w:p w14:paraId="51A4DB4E" w14:textId="77777777" w:rsidR="005F3269" w:rsidRPr="005F3269" w:rsidRDefault="005F3269" w:rsidP="00404A72">
            <w:pPr>
              <w:spacing w:before="120" w:after="120"/>
              <w:jc w:val="both"/>
              <w:rPr>
                <w:rFonts w:ascii="Arial" w:hAnsi="Arial" w:cs="Arial"/>
                <w:sz w:val="19"/>
                <w:szCs w:val="19"/>
                <w:lang w:val="de-CH"/>
              </w:rPr>
            </w:pPr>
            <w:r w:rsidRPr="005F3269">
              <w:rPr>
                <w:rFonts w:ascii="Arial" w:hAnsi="Arial" w:cs="Arial"/>
                <w:color w:val="FF0000"/>
                <w:sz w:val="19"/>
                <w:szCs w:val="19"/>
                <w:lang w:val="de-CH"/>
              </w:rPr>
              <w:t>Concomitant medication</w:t>
            </w:r>
          </w:p>
        </w:tc>
      </w:tr>
      <w:tr w:rsidR="005F3269" w:rsidRPr="005F3269" w14:paraId="76679791" w14:textId="77777777" w:rsidTr="00404A72">
        <w:trPr>
          <w:trHeight w:val="797"/>
        </w:trPr>
        <w:tc>
          <w:tcPr>
            <w:tcW w:w="2410" w:type="dxa"/>
            <w:tcBorders>
              <w:top w:val="single" w:sz="4" w:space="0" w:color="000000"/>
              <w:left w:val="single" w:sz="4" w:space="0" w:color="000000"/>
              <w:bottom w:val="single" w:sz="4" w:space="0" w:color="000000"/>
              <w:right w:val="single" w:sz="4" w:space="0" w:color="000000"/>
            </w:tcBorders>
          </w:tcPr>
          <w:p w14:paraId="50169CCC" w14:textId="77777777" w:rsidR="005F3269" w:rsidRPr="005F3269" w:rsidRDefault="005F3269" w:rsidP="00404A72">
            <w:pPr>
              <w:spacing w:before="120" w:after="120"/>
              <w:jc w:val="both"/>
              <w:rPr>
                <w:rFonts w:ascii="Arial" w:hAnsi="Arial" w:cs="Arial"/>
                <w:sz w:val="19"/>
                <w:szCs w:val="19"/>
                <w:lang w:val="de-CH"/>
              </w:rPr>
            </w:pPr>
            <w:r w:rsidRPr="005F3269">
              <w:rPr>
                <w:rFonts w:ascii="Arial" w:hAnsi="Arial" w:cs="Arial"/>
                <w:sz w:val="19"/>
                <w:szCs w:val="19"/>
                <w:lang w:val="de-CH"/>
              </w:rPr>
              <w:t>Rules</w:t>
            </w:r>
          </w:p>
        </w:tc>
        <w:tc>
          <w:tcPr>
            <w:tcW w:w="6804" w:type="dxa"/>
            <w:tcBorders>
              <w:top w:val="single" w:sz="4" w:space="0" w:color="000000"/>
              <w:left w:val="single" w:sz="4" w:space="0" w:color="000000"/>
              <w:bottom w:val="single" w:sz="4" w:space="0" w:color="000000"/>
              <w:right w:val="single" w:sz="4" w:space="0" w:color="000000"/>
            </w:tcBorders>
          </w:tcPr>
          <w:p w14:paraId="0E8A2E35" w14:textId="77777777" w:rsidR="005F3269" w:rsidRPr="00793CE2" w:rsidRDefault="005F3269" w:rsidP="005F3269">
            <w:pPr>
              <w:pStyle w:val="Paragraphedeliste"/>
              <w:numPr>
                <w:ilvl w:val="0"/>
                <w:numId w:val="19"/>
              </w:numPr>
              <w:spacing w:before="120" w:after="120" w:line="276" w:lineRule="auto"/>
              <w:ind w:right="42"/>
              <w:jc w:val="both"/>
              <w:rPr>
                <w:rFonts w:ascii="Arial" w:hAnsi="Arial" w:cs="Arial"/>
                <w:sz w:val="19"/>
                <w:szCs w:val="19"/>
                <w:lang w:val="en-US"/>
                <w:rPrChange w:id="114" w:author="Lisibach, Angela" w:date="2020-07-08T09:26:00Z">
                  <w:rPr>
                    <w:rFonts w:ascii="Arial" w:hAnsi="Arial" w:cs="Arial"/>
                    <w:sz w:val="19"/>
                    <w:szCs w:val="19"/>
                  </w:rPr>
                </w:rPrChange>
              </w:rPr>
            </w:pPr>
            <w:r w:rsidRPr="00793CE2">
              <w:rPr>
                <w:rFonts w:ascii="Arial" w:hAnsi="Arial" w:cs="Arial"/>
                <w:sz w:val="19"/>
                <w:szCs w:val="19"/>
                <w:lang w:val="en-US"/>
                <w:rPrChange w:id="115" w:author="Lisibach, Angela" w:date="2020-07-08T09:26:00Z">
                  <w:rPr>
                    <w:rFonts w:ascii="Arial" w:hAnsi="Arial" w:cs="Arial"/>
                    <w:sz w:val="19"/>
                    <w:szCs w:val="19"/>
                    <w:lang w:val="de-CH"/>
                  </w:rPr>
                </w:rPrChange>
              </w:rPr>
              <w:t xml:space="preserve">All non-antithrombotic drugs (not listed in the appendix) will also be annotated with the "concomitant medication" entity </w:t>
            </w:r>
          </w:p>
          <w:p w14:paraId="661B508A" w14:textId="77777777" w:rsidR="005F3269" w:rsidRPr="00793CE2" w:rsidRDefault="005F3269" w:rsidP="005F3269">
            <w:pPr>
              <w:pStyle w:val="Paragraphedeliste"/>
              <w:numPr>
                <w:ilvl w:val="0"/>
                <w:numId w:val="19"/>
              </w:numPr>
              <w:spacing w:before="120" w:after="120" w:line="276" w:lineRule="auto"/>
              <w:ind w:right="42"/>
              <w:jc w:val="both"/>
              <w:rPr>
                <w:rFonts w:ascii="Arial" w:hAnsi="Arial" w:cs="Arial"/>
                <w:sz w:val="19"/>
                <w:szCs w:val="19"/>
                <w:lang w:val="en-US"/>
                <w:rPrChange w:id="116" w:author="Lisibach, Angela" w:date="2020-07-08T09:26:00Z">
                  <w:rPr>
                    <w:rFonts w:ascii="Arial" w:hAnsi="Arial" w:cs="Arial"/>
                    <w:sz w:val="19"/>
                    <w:szCs w:val="19"/>
                    <w:lang w:val="de-CH"/>
                  </w:rPr>
                </w:rPrChange>
              </w:rPr>
            </w:pPr>
            <w:r w:rsidRPr="00793CE2">
              <w:rPr>
                <w:rFonts w:ascii="Arial" w:hAnsi="Arial" w:cs="Arial"/>
                <w:sz w:val="19"/>
                <w:szCs w:val="19"/>
                <w:lang w:val="en-US"/>
                <w:rPrChange w:id="117" w:author="Lisibach, Angela" w:date="2020-07-08T09:26:00Z">
                  <w:rPr>
                    <w:rFonts w:ascii="Arial" w:hAnsi="Arial" w:cs="Arial"/>
                    <w:sz w:val="19"/>
                    <w:szCs w:val="19"/>
                    <w:lang w:val="de-CH"/>
                  </w:rPr>
                </w:rPrChange>
              </w:rPr>
              <w:t xml:space="preserve">If the symbol ® is appended to the trade name (or in error to the INN), it is included in the annotation as it is considered to belong to the word. </w:t>
            </w:r>
          </w:p>
          <w:p w14:paraId="40ED9B32" w14:textId="77777777" w:rsidR="005F3269" w:rsidRPr="005F3269" w:rsidRDefault="005F3269" w:rsidP="005F3269">
            <w:pPr>
              <w:pStyle w:val="Paragraphedeliste"/>
              <w:numPr>
                <w:ilvl w:val="0"/>
                <w:numId w:val="19"/>
              </w:numPr>
              <w:spacing w:before="120" w:after="120"/>
              <w:ind w:right="42"/>
              <w:jc w:val="both"/>
              <w:rPr>
                <w:rFonts w:ascii="Arial" w:hAnsi="Arial" w:cs="Arial"/>
                <w:sz w:val="19"/>
                <w:szCs w:val="19"/>
              </w:rPr>
            </w:pPr>
            <w:commentRangeStart w:id="118"/>
            <w:commentRangeStart w:id="119"/>
            <w:r w:rsidRPr="00793CE2">
              <w:rPr>
                <w:rFonts w:ascii="Arial" w:hAnsi="Arial" w:cs="Arial"/>
                <w:sz w:val="19"/>
                <w:szCs w:val="19"/>
                <w:lang w:val="en-US"/>
                <w:rPrChange w:id="120" w:author="Lisibach, Angela" w:date="2020-07-08T09:26:00Z">
                  <w:rPr>
                    <w:rFonts w:ascii="Arial" w:hAnsi="Arial" w:cs="Arial"/>
                    <w:sz w:val="19"/>
                    <w:szCs w:val="19"/>
                    <w:lang w:val="de-CH"/>
                  </w:rPr>
                </w:rPrChange>
              </w:rPr>
              <w:t xml:space="preserve">Words derived from therapeutic classes will also be annotated. </w:t>
            </w:r>
            <w:r w:rsidRPr="005F3269">
              <w:rPr>
                <w:rFonts w:ascii="Arial" w:hAnsi="Arial" w:cs="Arial"/>
                <w:sz w:val="19"/>
                <w:szCs w:val="19"/>
              </w:rPr>
              <w:t>E.g.: cortisonic</w:t>
            </w:r>
            <w:commentRangeEnd w:id="118"/>
            <w:r>
              <w:rPr>
                <w:rStyle w:val="Marquedecommentaire"/>
              </w:rPr>
              <w:commentReference w:id="118"/>
            </w:r>
            <w:commentRangeEnd w:id="119"/>
            <w:r>
              <w:rPr>
                <w:rStyle w:val="Marquedecommentaire"/>
              </w:rPr>
              <w:commentReference w:id="119"/>
            </w:r>
          </w:p>
        </w:tc>
      </w:tr>
    </w:tbl>
    <w:p w14:paraId="7F2E7DAC" w14:textId="77777777" w:rsidR="00510099" w:rsidRPr="005F3269" w:rsidRDefault="00510099" w:rsidP="00510099">
      <w:pPr>
        <w:spacing w:line="276" w:lineRule="auto"/>
        <w:jc w:val="both"/>
        <w:rPr>
          <w:rFonts w:ascii="Arial" w:hAnsi="Arial" w:cs="Arial"/>
          <w:sz w:val="20"/>
          <w:szCs w:val="20"/>
        </w:rPr>
      </w:pPr>
    </w:p>
    <w:p w14:paraId="3598342F" w14:textId="77777777" w:rsidR="00B57088" w:rsidRPr="00793CE2" w:rsidRDefault="005F3269" w:rsidP="005F3269">
      <w:pPr>
        <w:spacing w:after="80" w:line="276" w:lineRule="auto"/>
        <w:jc w:val="both"/>
        <w:rPr>
          <w:rFonts w:ascii="Arial" w:hAnsi="Arial" w:cs="Arial"/>
          <w:color w:val="CC0000"/>
          <w:sz w:val="20"/>
          <w:szCs w:val="20"/>
          <w:lang w:val="en-US"/>
          <w:rPrChange w:id="121" w:author="Lisibach, Angela" w:date="2020-07-08T09:26:00Z">
            <w:rPr>
              <w:rFonts w:ascii="Arial" w:hAnsi="Arial" w:cs="Arial"/>
              <w:color w:val="CC0000"/>
              <w:sz w:val="20"/>
              <w:szCs w:val="20"/>
            </w:rPr>
          </w:rPrChange>
        </w:rPr>
      </w:pPr>
      <w:r w:rsidRPr="00793CE2">
        <w:rPr>
          <w:rFonts w:ascii="Arial" w:hAnsi="Arial" w:cs="Arial"/>
          <w:color w:val="FF0000"/>
          <w:sz w:val="20"/>
          <w:szCs w:val="20"/>
          <w:lang w:val="en-US"/>
          <w:rPrChange w:id="122" w:author="Lisibach, Angela" w:date="2020-07-08T09:26:00Z">
            <w:rPr>
              <w:rFonts w:ascii="Arial" w:hAnsi="Arial" w:cs="Arial"/>
              <w:color w:val="FF0000"/>
              <w:sz w:val="20"/>
              <w:szCs w:val="20"/>
            </w:rPr>
          </w:rPrChange>
        </w:rPr>
        <w:t>Adverse events annotation (hemorrhagic/thromboembolic events)</w:t>
      </w:r>
    </w:p>
    <w:p w14:paraId="2B16BCED" w14:textId="77777777" w:rsidR="005F3269" w:rsidRPr="00793CE2" w:rsidRDefault="005F3269" w:rsidP="00CD0DC3">
      <w:pPr>
        <w:spacing w:after="80" w:line="276" w:lineRule="auto"/>
        <w:jc w:val="both"/>
        <w:rPr>
          <w:rFonts w:ascii="Arial" w:hAnsi="Arial" w:cs="Arial"/>
          <w:sz w:val="19"/>
          <w:szCs w:val="19"/>
          <w:lang w:val="en-US"/>
          <w:rPrChange w:id="123" w:author="Lisibach, Angela" w:date="2020-07-08T09:26:00Z">
            <w:rPr>
              <w:rFonts w:ascii="Arial" w:hAnsi="Arial" w:cs="Arial"/>
              <w:sz w:val="19"/>
              <w:szCs w:val="19"/>
            </w:rPr>
          </w:rPrChange>
        </w:rPr>
      </w:pPr>
      <w:r w:rsidRPr="00793CE2">
        <w:rPr>
          <w:rFonts w:ascii="Arial" w:hAnsi="Arial" w:cs="Arial"/>
          <w:sz w:val="19"/>
          <w:szCs w:val="19"/>
          <w:lang w:val="en-US"/>
          <w:rPrChange w:id="124" w:author="Lisibach, Angela" w:date="2020-07-08T09:26:00Z">
            <w:rPr>
              <w:rFonts w:ascii="Arial" w:hAnsi="Arial" w:cs="Arial"/>
              <w:sz w:val="19"/>
              <w:szCs w:val="19"/>
            </w:rPr>
          </w:rPrChange>
        </w:rPr>
        <w:t xml:space="preserve">For the annotation of adverse events, only haemorrhagic and thromboembolic (venous and arterial) events will be annotated. The following sub-categories are defined for these two types of events: non-severe bleeding*, severe bleeding*, DVT (deep vein thrombosis), PE (pulmonary embolism), TIA (transient ischemic attack), acute myocardial infarction. </w:t>
      </w:r>
    </w:p>
    <w:p w14:paraId="225A9F60" w14:textId="77777777" w:rsidR="00B57088" w:rsidRPr="00793CE2" w:rsidRDefault="00CD0DC3" w:rsidP="00CD0DC3">
      <w:pPr>
        <w:spacing w:after="80" w:line="276" w:lineRule="auto"/>
        <w:jc w:val="both"/>
        <w:rPr>
          <w:rFonts w:ascii="Arial" w:hAnsi="Arial" w:cs="Arial"/>
          <w:sz w:val="19"/>
          <w:szCs w:val="19"/>
          <w:lang w:val="en-US"/>
          <w:rPrChange w:id="125" w:author="Lisibach, Angela" w:date="2020-07-08T09:26:00Z">
            <w:rPr>
              <w:rFonts w:ascii="Arial" w:hAnsi="Arial" w:cs="Arial"/>
              <w:sz w:val="19"/>
              <w:szCs w:val="19"/>
            </w:rPr>
          </w:rPrChange>
        </w:rPr>
      </w:pPr>
      <w:r w:rsidRPr="00793CE2">
        <w:rPr>
          <w:rFonts w:ascii="Arial" w:hAnsi="Arial" w:cs="Arial"/>
          <w:sz w:val="19"/>
          <w:szCs w:val="19"/>
          <w:lang w:val="en-US"/>
          <w:rPrChange w:id="126" w:author="Lisibach, Angela" w:date="2020-07-08T09:26:00Z">
            <w:rPr>
              <w:rFonts w:ascii="Arial" w:hAnsi="Arial" w:cs="Arial"/>
              <w:sz w:val="19"/>
              <w:szCs w:val="19"/>
            </w:rPr>
          </w:rPrChange>
        </w:rPr>
        <w:t xml:space="preserve"> </w:t>
      </w:r>
    </w:p>
    <w:tbl>
      <w:tblPr>
        <w:tblStyle w:val="Grilledutableau"/>
        <w:tblW w:w="0" w:type="auto"/>
        <w:tblInd w:w="-5" w:type="dxa"/>
        <w:tblLook w:val="04A0" w:firstRow="1" w:lastRow="0" w:firstColumn="1" w:lastColumn="0" w:noHBand="0" w:noVBand="1"/>
      </w:tblPr>
      <w:tblGrid>
        <w:gridCol w:w="2410"/>
        <w:gridCol w:w="6651"/>
      </w:tblGrid>
      <w:tr w:rsidR="005F3269" w:rsidRPr="00053A2D" w14:paraId="567DE0B2" w14:textId="77777777" w:rsidTr="00404A72">
        <w:tc>
          <w:tcPr>
            <w:tcW w:w="2410" w:type="dxa"/>
          </w:tcPr>
          <w:p w14:paraId="09A0E019" w14:textId="77777777" w:rsidR="005F3269" w:rsidRPr="00053A2D" w:rsidRDefault="005F3269" w:rsidP="005F3269">
            <w:pPr>
              <w:spacing w:before="120" w:after="120" w:line="276" w:lineRule="auto"/>
              <w:jc w:val="both"/>
              <w:rPr>
                <w:rFonts w:ascii="Arial" w:hAnsi="Arial" w:cs="Arial"/>
                <w:sz w:val="19"/>
                <w:szCs w:val="19"/>
              </w:rPr>
            </w:pPr>
            <w:r>
              <w:rPr>
                <w:rFonts w:ascii="Arial" w:hAnsi="Arial" w:cs="Arial"/>
                <w:sz w:val="19"/>
                <w:szCs w:val="19"/>
              </w:rPr>
              <w:t>Tag name</w:t>
            </w:r>
          </w:p>
        </w:tc>
        <w:tc>
          <w:tcPr>
            <w:tcW w:w="6651" w:type="dxa"/>
          </w:tcPr>
          <w:p w14:paraId="7BC1D7B9" w14:textId="77777777" w:rsidR="005F3269" w:rsidRPr="00053A2D" w:rsidRDefault="005F3269" w:rsidP="005F3269">
            <w:pPr>
              <w:spacing w:before="120" w:after="120" w:line="276" w:lineRule="auto"/>
              <w:jc w:val="both"/>
              <w:rPr>
                <w:rFonts w:ascii="Arial" w:hAnsi="Arial" w:cs="Arial"/>
                <w:sz w:val="19"/>
                <w:szCs w:val="19"/>
              </w:rPr>
            </w:pPr>
            <w:r>
              <w:rPr>
                <w:rFonts w:ascii="Arial" w:hAnsi="Arial" w:cs="Arial"/>
                <w:color w:val="FF0000"/>
                <w:sz w:val="19"/>
                <w:szCs w:val="19"/>
              </w:rPr>
              <w:t>Event</w:t>
            </w:r>
          </w:p>
        </w:tc>
      </w:tr>
      <w:tr w:rsidR="005F3269" w:rsidRPr="00DF29A4" w14:paraId="48586A3D" w14:textId="77777777" w:rsidTr="00404A72">
        <w:tc>
          <w:tcPr>
            <w:tcW w:w="2410" w:type="dxa"/>
          </w:tcPr>
          <w:p w14:paraId="3621FCAF" w14:textId="77777777" w:rsidR="005F3269" w:rsidRPr="00053A2D" w:rsidRDefault="005F3269" w:rsidP="005F3269">
            <w:pPr>
              <w:spacing w:before="120" w:after="120" w:line="276" w:lineRule="auto"/>
              <w:jc w:val="both"/>
              <w:rPr>
                <w:rFonts w:ascii="Arial" w:hAnsi="Arial" w:cs="Arial"/>
                <w:sz w:val="19"/>
                <w:szCs w:val="19"/>
              </w:rPr>
            </w:pPr>
            <w:r>
              <w:rPr>
                <w:rFonts w:ascii="Arial" w:hAnsi="Arial" w:cs="Arial"/>
                <w:sz w:val="19"/>
                <w:szCs w:val="19"/>
              </w:rPr>
              <w:t>Rules</w:t>
            </w:r>
          </w:p>
        </w:tc>
        <w:tc>
          <w:tcPr>
            <w:tcW w:w="6651" w:type="dxa"/>
          </w:tcPr>
          <w:p w14:paraId="50E78E41" w14:textId="77777777" w:rsidR="005F3269" w:rsidRPr="00793CE2" w:rsidRDefault="005F3269" w:rsidP="005F3269">
            <w:pPr>
              <w:pStyle w:val="Default"/>
              <w:numPr>
                <w:ilvl w:val="0"/>
                <w:numId w:val="20"/>
              </w:numPr>
              <w:spacing w:before="120" w:after="120" w:line="276" w:lineRule="auto"/>
              <w:jc w:val="both"/>
              <w:rPr>
                <w:rFonts w:ascii="Arial" w:hAnsi="Arial" w:cs="Arial"/>
                <w:sz w:val="19"/>
                <w:szCs w:val="19"/>
                <w:lang w:val="en-US"/>
                <w:rPrChange w:id="127" w:author="Lisibach, Angela" w:date="2020-07-08T09:26:00Z">
                  <w:rPr>
                    <w:rFonts w:ascii="Arial" w:hAnsi="Arial" w:cs="Arial"/>
                    <w:sz w:val="19"/>
                    <w:szCs w:val="19"/>
                  </w:rPr>
                </w:rPrChange>
              </w:rPr>
            </w:pPr>
            <w:r w:rsidRPr="00793CE2">
              <w:rPr>
                <w:rFonts w:ascii="Arial" w:hAnsi="Arial" w:cs="Arial"/>
                <w:sz w:val="19"/>
                <w:szCs w:val="19"/>
                <w:lang w:val="en-US"/>
                <w:rPrChange w:id="128" w:author="Lisibach, Angela" w:date="2020-07-08T09:26:00Z">
                  <w:rPr>
                    <w:rFonts w:ascii="Arial" w:hAnsi="Arial" w:cs="Arial"/>
                    <w:sz w:val="19"/>
                    <w:szCs w:val="19"/>
                  </w:rPr>
                </w:rPrChange>
              </w:rPr>
              <w:t xml:space="preserve">The adverse event is annotated at each occurrence in the text. </w:t>
            </w:r>
          </w:p>
          <w:p w14:paraId="5E4934CB" w14:textId="77777777" w:rsidR="005F3269" w:rsidRPr="00793CE2" w:rsidRDefault="005F3269" w:rsidP="005F3269">
            <w:pPr>
              <w:pStyle w:val="Default"/>
              <w:numPr>
                <w:ilvl w:val="0"/>
                <w:numId w:val="20"/>
              </w:numPr>
              <w:spacing w:before="120" w:after="120" w:line="276" w:lineRule="auto"/>
              <w:jc w:val="both"/>
              <w:rPr>
                <w:rFonts w:ascii="Arial" w:hAnsi="Arial" w:cs="Arial"/>
                <w:sz w:val="19"/>
                <w:szCs w:val="19"/>
                <w:lang w:val="en-US"/>
                <w:rPrChange w:id="129" w:author="Lisibach, Angela" w:date="2020-07-08T09:26:00Z">
                  <w:rPr>
                    <w:rFonts w:ascii="Arial" w:hAnsi="Arial" w:cs="Arial"/>
                    <w:sz w:val="19"/>
                    <w:szCs w:val="19"/>
                  </w:rPr>
                </w:rPrChange>
              </w:rPr>
            </w:pPr>
            <w:r w:rsidRPr="00793CE2">
              <w:rPr>
                <w:rFonts w:ascii="Arial" w:hAnsi="Arial" w:cs="Arial"/>
                <w:sz w:val="19"/>
                <w:szCs w:val="19"/>
                <w:lang w:val="en-US"/>
                <w:rPrChange w:id="130" w:author="Lisibach, Angela" w:date="2020-07-08T09:26:00Z">
                  <w:rPr>
                    <w:rFonts w:ascii="Arial" w:hAnsi="Arial" w:cs="Arial"/>
                    <w:sz w:val="19"/>
                    <w:szCs w:val="19"/>
                  </w:rPr>
                </w:rPrChange>
              </w:rPr>
              <w:t>The annotated word(s) corresponds to the largest medical concept in the text, e.g. esophageal haemorrhage, cerebellar intracerebral haemorrhage, etc.</w:t>
            </w:r>
          </w:p>
          <w:p w14:paraId="397B4024" w14:textId="77777777" w:rsidR="005F3269" w:rsidRPr="00793CE2" w:rsidRDefault="005F3269" w:rsidP="005F3269">
            <w:pPr>
              <w:pStyle w:val="Default"/>
              <w:numPr>
                <w:ilvl w:val="0"/>
                <w:numId w:val="20"/>
              </w:numPr>
              <w:spacing w:before="120" w:after="120" w:line="276" w:lineRule="auto"/>
              <w:jc w:val="both"/>
              <w:rPr>
                <w:rFonts w:ascii="Arial" w:hAnsi="Arial" w:cs="Arial"/>
                <w:sz w:val="19"/>
                <w:szCs w:val="19"/>
                <w:lang w:val="en-US"/>
                <w:rPrChange w:id="131" w:author="Lisibach, Angela" w:date="2020-07-08T09:26:00Z">
                  <w:rPr>
                    <w:rFonts w:ascii="Arial" w:hAnsi="Arial" w:cs="Arial"/>
                    <w:sz w:val="19"/>
                    <w:szCs w:val="19"/>
                  </w:rPr>
                </w:rPrChange>
              </w:rPr>
            </w:pPr>
            <w:r w:rsidRPr="00793CE2">
              <w:rPr>
                <w:rFonts w:ascii="Arial" w:hAnsi="Arial" w:cs="Arial"/>
                <w:sz w:val="19"/>
                <w:szCs w:val="19"/>
                <w:lang w:val="en-US"/>
                <w:rPrChange w:id="132" w:author="Lisibach, Angela" w:date="2020-07-08T09:26:00Z">
                  <w:rPr>
                    <w:rFonts w:ascii="Arial" w:hAnsi="Arial" w:cs="Arial"/>
                    <w:sz w:val="19"/>
                    <w:szCs w:val="19"/>
                  </w:rPr>
                </w:rPrChange>
              </w:rPr>
              <w:t>When the term "drug" or "drug-induced" or "drug etiology" follows an adverse event, e.g., "drug hemorrhage", without specifying a specific molecule, this adverse event is annotated.</w:t>
            </w:r>
          </w:p>
        </w:tc>
      </w:tr>
    </w:tbl>
    <w:p w14:paraId="02F072BE" w14:textId="77777777" w:rsidR="00B57088" w:rsidRPr="00793CE2" w:rsidRDefault="00B57088" w:rsidP="00B57088">
      <w:pPr>
        <w:spacing w:line="276" w:lineRule="auto"/>
        <w:rPr>
          <w:rFonts w:ascii="Arial" w:hAnsi="Arial" w:cs="Arial"/>
          <w:color w:val="CC0000"/>
          <w:sz w:val="20"/>
          <w:szCs w:val="20"/>
          <w:lang w:val="en-US"/>
          <w:rPrChange w:id="133" w:author="Lisibach, Angela" w:date="2020-07-08T09:26:00Z">
            <w:rPr>
              <w:rFonts w:ascii="Arial" w:hAnsi="Arial" w:cs="Arial"/>
              <w:color w:val="CC0000"/>
              <w:sz w:val="20"/>
              <w:szCs w:val="20"/>
            </w:rPr>
          </w:rPrChange>
        </w:rPr>
      </w:pPr>
      <w:r w:rsidRPr="00793CE2">
        <w:rPr>
          <w:rFonts w:ascii="Arial" w:hAnsi="Arial" w:cs="Arial"/>
          <w:color w:val="CC0000"/>
          <w:sz w:val="20"/>
          <w:szCs w:val="20"/>
          <w:lang w:val="en-US"/>
          <w:rPrChange w:id="134" w:author="Lisibach, Angela" w:date="2020-07-08T09:26:00Z">
            <w:rPr>
              <w:rFonts w:ascii="Arial" w:hAnsi="Arial" w:cs="Arial"/>
              <w:color w:val="CC0000"/>
              <w:sz w:val="20"/>
              <w:szCs w:val="20"/>
            </w:rPr>
          </w:rPrChange>
        </w:rPr>
        <w:t xml:space="preserve"> </w:t>
      </w:r>
    </w:p>
    <w:p w14:paraId="5D6E8890" w14:textId="77777777" w:rsidR="005F3269" w:rsidRPr="00793CE2" w:rsidRDefault="005F3269" w:rsidP="00B57088">
      <w:pPr>
        <w:spacing w:line="276" w:lineRule="auto"/>
        <w:rPr>
          <w:rFonts w:ascii="Arial" w:hAnsi="Arial" w:cs="Arial"/>
          <w:sz w:val="19"/>
          <w:szCs w:val="19"/>
          <w:lang w:val="en-US"/>
          <w:rPrChange w:id="135" w:author="Lisibach, Angela" w:date="2020-07-08T09:26:00Z">
            <w:rPr>
              <w:rFonts w:ascii="Arial" w:hAnsi="Arial" w:cs="Arial"/>
              <w:sz w:val="19"/>
              <w:szCs w:val="19"/>
            </w:rPr>
          </w:rPrChange>
        </w:rPr>
      </w:pPr>
    </w:p>
    <w:p w14:paraId="7479D63A" w14:textId="77777777" w:rsidR="005F3269" w:rsidRPr="00793CE2" w:rsidRDefault="005F3269" w:rsidP="005F3269">
      <w:pPr>
        <w:spacing w:line="276" w:lineRule="auto"/>
        <w:rPr>
          <w:rFonts w:ascii="Arial" w:hAnsi="Arial" w:cs="Arial"/>
          <w:sz w:val="19"/>
          <w:szCs w:val="19"/>
          <w:lang w:val="en-US"/>
          <w:rPrChange w:id="136" w:author="Lisibach, Angela" w:date="2020-07-08T09:26:00Z">
            <w:rPr>
              <w:rFonts w:ascii="Arial" w:hAnsi="Arial" w:cs="Arial"/>
              <w:sz w:val="19"/>
              <w:szCs w:val="19"/>
              <w:lang w:val="de-CH"/>
            </w:rPr>
          </w:rPrChange>
        </w:rPr>
      </w:pPr>
      <w:r w:rsidRPr="00793CE2">
        <w:rPr>
          <w:rFonts w:ascii="Arial" w:hAnsi="Arial" w:cs="Arial"/>
          <w:sz w:val="19"/>
          <w:szCs w:val="19"/>
          <w:lang w:val="en-US"/>
          <w:rPrChange w:id="137" w:author="Lisibach, Angela" w:date="2020-07-08T09:26:00Z">
            <w:rPr>
              <w:rFonts w:ascii="Arial" w:hAnsi="Arial" w:cs="Arial"/>
              <w:sz w:val="19"/>
              <w:szCs w:val="19"/>
              <w:lang w:val="de-CH"/>
            </w:rPr>
          </w:rPrChange>
        </w:rPr>
        <w:t xml:space="preserve">Event markers will also be annotated. Clinical signs, symptoms, procedures, prescription and imaging orders, biological results that indicate that an haemorrhagic or thromboembolic (venous and arterial) event have occured will be tagged "Event marker" </w:t>
      </w:r>
      <w:r w:rsidRPr="00793CE2">
        <w:rPr>
          <w:rFonts w:ascii="Arial" w:hAnsi="Arial" w:cs="Arial"/>
          <w:b/>
          <w:sz w:val="19"/>
          <w:szCs w:val="19"/>
          <w:lang w:val="en-US"/>
          <w:rPrChange w:id="138" w:author="Lisibach, Angela" w:date="2020-07-08T09:26:00Z">
            <w:rPr>
              <w:rFonts w:ascii="Arial" w:hAnsi="Arial" w:cs="Arial"/>
              <w:b/>
              <w:sz w:val="19"/>
              <w:szCs w:val="19"/>
              <w:lang w:val="de-CH"/>
            </w:rPr>
          </w:rPrChange>
        </w:rPr>
        <w:t>(this tag will be clarified during the annotation).</w:t>
      </w:r>
      <w:r w:rsidRPr="00793CE2">
        <w:rPr>
          <w:rFonts w:ascii="Arial" w:hAnsi="Arial" w:cs="Arial"/>
          <w:sz w:val="19"/>
          <w:szCs w:val="19"/>
          <w:lang w:val="en-US"/>
          <w:rPrChange w:id="139" w:author="Lisibach, Angela" w:date="2020-07-08T09:26:00Z">
            <w:rPr>
              <w:rFonts w:ascii="Arial" w:hAnsi="Arial" w:cs="Arial"/>
              <w:sz w:val="19"/>
              <w:szCs w:val="19"/>
              <w:lang w:val="de-CH"/>
            </w:rPr>
          </w:rPrChange>
        </w:rPr>
        <w:t xml:space="preserve"> </w:t>
      </w:r>
    </w:p>
    <w:p w14:paraId="011C5EB8" w14:textId="77777777" w:rsidR="005F3269" w:rsidRPr="00793CE2" w:rsidRDefault="005F3269" w:rsidP="00CE7016">
      <w:pPr>
        <w:spacing w:line="276" w:lineRule="auto"/>
        <w:rPr>
          <w:rFonts w:ascii="Arial" w:hAnsi="Arial" w:cs="Arial"/>
          <w:color w:val="FF0000"/>
          <w:sz w:val="20"/>
          <w:szCs w:val="20"/>
          <w:lang w:val="en-US"/>
          <w:rPrChange w:id="140" w:author="Lisibach, Angela" w:date="2020-07-08T09:26:00Z">
            <w:rPr>
              <w:rFonts w:ascii="Arial" w:hAnsi="Arial" w:cs="Arial"/>
              <w:color w:val="FF0000"/>
              <w:sz w:val="20"/>
              <w:szCs w:val="20"/>
              <w:lang w:val="de-CH"/>
            </w:rPr>
          </w:rPrChange>
        </w:rPr>
      </w:pPr>
    </w:p>
    <w:tbl>
      <w:tblPr>
        <w:tblStyle w:val="Grilledutableau"/>
        <w:tblW w:w="0" w:type="auto"/>
        <w:tblInd w:w="-5" w:type="dxa"/>
        <w:tblLook w:val="04A0" w:firstRow="1" w:lastRow="0" w:firstColumn="1" w:lastColumn="0" w:noHBand="0" w:noVBand="1"/>
      </w:tblPr>
      <w:tblGrid>
        <w:gridCol w:w="2410"/>
        <w:gridCol w:w="6651"/>
      </w:tblGrid>
      <w:tr w:rsidR="005F3269" w:rsidRPr="00053A2D" w14:paraId="1507BA67" w14:textId="77777777" w:rsidTr="00404A72">
        <w:tc>
          <w:tcPr>
            <w:tcW w:w="2410" w:type="dxa"/>
          </w:tcPr>
          <w:p w14:paraId="386A5ED5" w14:textId="77777777" w:rsidR="005F3269" w:rsidRPr="00053A2D" w:rsidRDefault="005F3269" w:rsidP="00404A72">
            <w:pPr>
              <w:spacing w:before="120" w:after="120" w:line="276" w:lineRule="auto"/>
              <w:jc w:val="both"/>
              <w:rPr>
                <w:rFonts w:ascii="Arial" w:hAnsi="Arial" w:cs="Arial"/>
                <w:sz w:val="19"/>
                <w:szCs w:val="19"/>
              </w:rPr>
            </w:pPr>
            <w:r>
              <w:rPr>
                <w:rFonts w:ascii="Arial" w:hAnsi="Arial" w:cs="Arial"/>
                <w:sz w:val="19"/>
                <w:szCs w:val="19"/>
              </w:rPr>
              <w:t>Tag name</w:t>
            </w:r>
          </w:p>
        </w:tc>
        <w:tc>
          <w:tcPr>
            <w:tcW w:w="6651" w:type="dxa"/>
          </w:tcPr>
          <w:p w14:paraId="63C4EEBD" w14:textId="77777777" w:rsidR="005F3269" w:rsidRPr="00053A2D" w:rsidRDefault="005F3269" w:rsidP="00404A72">
            <w:pPr>
              <w:spacing w:before="120" w:after="120" w:line="276" w:lineRule="auto"/>
              <w:jc w:val="both"/>
              <w:rPr>
                <w:rFonts w:ascii="Arial" w:hAnsi="Arial" w:cs="Arial"/>
                <w:sz w:val="19"/>
                <w:szCs w:val="19"/>
              </w:rPr>
            </w:pPr>
            <w:r>
              <w:rPr>
                <w:rFonts w:ascii="Arial" w:hAnsi="Arial" w:cs="Arial"/>
                <w:color w:val="FF0000"/>
                <w:sz w:val="19"/>
                <w:szCs w:val="19"/>
              </w:rPr>
              <w:t>Event marker</w:t>
            </w:r>
          </w:p>
        </w:tc>
      </w:tr>
    </w:tbl>
    <w:p w14:paraId="6486D0EA" w14:textId="77777777" w:rsidR="005F3269" w:rsidRPr="005F3269" w:rsidRDefault="005F3269" w:rsidP="00CE7016">
      <w:pPr>
        <w:spacing w:line="276" w:lineRule="auto"/>
        <w:rPr>
          <w:rFonts w:ascii="Arial" w:hAnsi="Arial" w:cs="Arial"/>
          <w:color w:val="FF0000"/>
          <w:sz w:val="20"/>
          <w:szCs w:val="20"/>
          <w:lang w:val="de-CH"/>
        </w:rPr>
      </w:pPr>
    </w:p>
    <w:p w14:paraId="2309967F" w14:textId="5CBA0DCC" w:rsidR="005F3269" w:rsidRPr="005F3269" w:rsidDel="003506F8" w:rsidRDefault="005F3269" w:rsidP="00CE7016">
      <w:pPr>
        <w:spacing w:line="276" w:lineRule="auto"/>
        <w:rPr>
          <w:del w:id="141" w:author="Sunstore Rennaz" w:date="2020-07-08T11:10:00Z"/>
          <w:rFonts w:ascii="Arial" w:hAnsi="Arial" w:cs="Arial"/>
          <w:color w:val="FF0000"/>
          <w:sz w:val="20"/>
          <w:szCs w:val="20"/>
          <w:lang w:val="de-CH"/>
        </w:rPr>
      </w:pPr>
    </w:p>
    <w:p w14:paraId="41DF58C8" w14:textId="68B03C06" w:rsidR="005F3269" w:rsidRPr="005F3269" w:rsidDel="003506F8" w:rsidRDefault="005F3269" w:rsidP="00CE7016">
      <w:pPr>
        <w:spacing w:line="276" w:lineRule="auto"/>
        <w:rPr>
          <w:del w:id="142" w:author="Sunstore Rennaz" w:date="2020-07-08T11:10:00Z"/>
          <w:rFonts w:ascii="Arial" w:hAnsi="Arial" w:cs="Arial"/>
          <w:color w:val="FF0000"/>
          <w:sz w:val="20"/>
          <w:szCs w:val="20"/>
          <w:lang w:val="de-CH"/>
        </w:rPr>
      </w:pPr>
    </w:p>
    <w:p w14:paraId="305DD7E9" w14:textId="4BFBA81E" w:rsidR="005F3269" w:rsidRPr="005F3269" w:rsidDel="003506F8" w:rsidRDefault="005F3269" w:rsidP="00CE7016">
      <w:pPr>
        <w:spacing w:line="276" w:lineRule="auto"/>
        <w:rPr>
          <w:del w:id="143" w:author="Sunstore Rennaz" w:date="2020-07-08T11:10:00Z"/>
          <w:rFonts w:ascii="Arial" w:hAnsi="Arial" w:cs="Arial"/>
          <w:color w:val="FF0000"/>
          <w:sz w:val="20"/>
          <w:szCs w:val="20"/>
          <w:lang w:val="de-CH"/>
        </w:rPr>
      </w:pPr>
    </w:p>
    <w:p w14:paraId="1B30C4A9" w14:textId="106D5CFF" w:rsidR="005F3269" w:rsidRPr="005F3269" w:rsidDel="003506F8" w:rsidRDefault="005F3269" w:rsidP="00CE7016">
      <w:pPr>
        <w:spacing w:line="276" w:lineRule="auto"/>
        <w:rPr>
          <w:del w:id="144" w:author="Sunstore Rennaz" w:date="2020-07-08T11:10:00Z"/>
          <w:rFonts w:ascii="Arial" w:hAnsi="Arial" w:cs="Arial"/>
          <w:color w:val="FF0000"/>
          <w:sz w:val="20"/>
          <w:szCs w:val="20"/>
          <w:lang w:val="de-CH"/>
        </w:rPr>
      </w:pPr>
    </w:p>
    <w:p w14:paraId="38F55805" w14:textId="4E954ACC" w:rsidR="005F3269" w:rsidRPr="005F3269" w:rsidDel="003506F8" w:rsidRDefault="005F3269" w:rsidP="00CE7016">
      <w:pPr>
        <w:spacing w:line="276" w:lineRule="auto"/>
        <w:rPr>
          <w:del w:id="145" w:author="Sunstore Rennaz" w:date="2020-07-08T11:10:00Z"/>
          <w:rFonts w:ascii="Arial" w:hAnsi="Arial" w:cs="Arial"/>
          <w:color w:val="FF0000"/>
          <w:sz w:val="20"/>
          <w:szCs w:val="20"/>
          <w:lang w:val="de-CH"/>
        </w:rPr>
      </w:pPr>
    </w:p>
    <w:p w14:paraId="373E7C60" w14:textId="77777777" w:rsidR="005F3269" w:rsidRPr="005F3269" w:rsidRDefault="005F3269" w:rsidP="00CE7016">
      <w:pPr>
        <w:spacing w:line="276" w:lineRule="auto"/>
        <w:rPr>
          <w:rFonts w:ascii="Arial" w:hAnsi="Arial" w:cs="Arial"/>
          <w:color w:val="FF0000"/>
          <w:sz w:val="20"/>
          <w:szCs w:val="20"/>
          <w:lang w:val="de-CH"/>
        </w:rPr>
      </w:pPr>
    </w:p>
    <w:p w14:paraId="4E46AF3F" w14:textId="4D5DDF0A" w:rsidR="003506F8" w:rsidRDefault="003506F8" w:rsidP="00CE7016">
      <w:pPr>
        <w:spacing w:line="276" w:lineRule="auto"/>
        <w:rPr>
          <w:ins w:id="146" w:author="Frederic GASPAR" w:date="2020-07-08T11:46:00Z"/>
          <w:rFonts w:ascii="Arial" w:hAnsi="Arial" w:cs="Arial"/>
          <w:color w:val="FF0000"/>
          <w:sz w:val="20"/>
          <w:szCs w:val="20"/>
        </w:rPr>
      </w:pPr>
    </w:p>
    <w:p w14:paraId="25426444" w14:textId="77777777" w:rsidR="00404A72" w:rsidRDefault="00404A72" w:rsidP="00CE7016">
      <w:pPr>
        <w:spacing w:line="276" w:lineRule="auto"/>
        <w:rPr>
          <w:ins w:id="147" w:author="Sunstore Rennaz" w:date="2020-07-08T11:14:00Z"/>
          <w:rFonts w:ascii="Arial" w:hAnsi="Arial" w:cs="Arial"/>
          <w:color w:val="FF0000"/>
          <w:sz w:val="20"/>
          <w:szCs w:val="20"/>
        </w:rPr>
      </w:pPr>
    </w:p>
    <w:p w14:paraId="7336506E" w14:textId="50635BBC" w:rsidR="005F3269" w:rsidRDefault="005F3269" w:rsidP="00CE7016">
      <w:pPr>
        <w:spacing w:line="276" w:lineRule="auto"/>
        <w:rPr>
          <w:rFonts w:ascii="Arial" w:hAnsi="Arial" w:cs="Arial"/>
          <w:color w:val="FF0000"/>
          <w:sz w:val="20"/>
          <w:szCs w:val="20"/>
        </w:rPr>
      </w:pPr>
      <w:r>
        <w:rPr>
          <w:rFonts w:ascii="Arial" w:hAnsi="Arial" w:cs="Arial"/>
          <w:color w:val="FF0000"/>
          <w:sz w:val="20"/>
          <w:szCs w:val="20"/>
        </w:rPr>
        <w:t>R</w:t>
      </w:r>
      <w:r w:rsidRPr="005F3269">
        <w:rPr>
          <w:rFonts w:ascii="Arial" w:hAnsi="Arial" w:cs="Arial"/>
          <w:color w:val="FF0000"/>
          <w:sz w:val="20"/>
          <w:szCs w:val="20"/>
        </w:rPr>
        <w:t>isk factors</w:t>
      </w:r>
      <w:del w:id="148" w:author="Sunstore Rennaz" w:date="2020-07-08T11:10:00Z">
        <w:r w:rsidRPr="005F3269" w:rsidDel="003506F8">
          <w:rPr>
            <w:rFonts w:ascii="Arial" w:hAnsi="Arial" w:cs="Arial"/>
            <w:color w:val="FF0000"/>
            <w:sz w:val="20"/>
            <w:szCs w:val="20"/>
          </w:rPr>
          <w:delText>/confounding factors</w:delText>
        </w:r>
      </w:del>
      <w:r>
        <w:rPr>
          <w:rFonts w:ascii="Arial" w:hAnsi="Arial" w:cs="Arial"/>
          <w:color w:val="FF0000"/>
          <w:sz w:val="20"/>
          <w:szCs w:val="20"/>
        </w:rPr>
        <w:t xml:space="preserve"> annotation </w:t>
      </w:r>
    </w:p>
    <w:p w14:paraId="05B878D6" w14:textId="77777777" w:rsidR="005F3269" w:rsidRPr="005F3269" w:rsidRDefault="005F3269" w:rsidP="00CE7016">
      <w:pPr>
        <w:spacing w:line="276" w:lineRule="auto"/>
        <w:rPr>
          <w:rFonts w:ascii="Arial" w:hAnsi="Arial" w:cs="Arial"/>
          <w:color w:val="FF0000"/>
          <w:sz w:val="20"/>
          <w:szCs w:val="20"/>
        </w:rPr>
      </w:pPr>
    </w:p>
    <w:p w14:paraId="11005A60" w14:textId="2F5704BF" w:rsidR="005F3269" w:rsidRPr="00793CE2" w:rsidRDefault="003506F8" w:rsidP="005F3269">
      <w:pPr>
        <w:spacing w:after="80" w:line="276" w:lineRule="auto"/>
        <w:jc w:val="both"/>
        <w:rPr>
          <w:rFonts w:ascii="Arial" w:hAnsi="Arial" w:cs="Arial"/>
          <w:sz w:val="19"/>
          <w:szCs w:val="19"/>
          <w:lang w:val="en-US"/>
          <w:rPrChange w:id="149" w:author="Lisibach, Angela" w:date="2020-07-08T09:26:00Z">
            <w:rPr>
              <w:rFonts w:ascii="Arial" w:hAnsi="Arial" w:cs="Arial"/>
              <w:sz w:val="19"/>
              <w:szCs w:val="19"/>
            </w:rPr>
          </w:rPrChange>
        </w:rPr>
      </w:pPr>
      <w:ins w:id="150" w:author="Sunstore Rennaz" w:date="2020-07-08T11:16:00Z">
        <w:r>
          <w:rPr>
            <w:rFonts w:ascii="Arial" w:hAnsi="Arial" w:cs="Arial"/>
            <w:sz w:val="19"/>
            <w:szCs w:val="19"/>
            <w:lang w:val="en-US"/>
          </w:rPr>
          <w:t>R</w:t>
        </w:r>
      </w:ins>
      <w:del w:id="151" w:author="Sunstore Rennaz" w:date="2020-07-08T11:16:00Z">
        <w:r w:rsidR="005F3269" w:rsidRPr="00793CE2" w:rsidDel="003506F8">
          <w:rPr>
            <w:rFonts w:ascii="Arial" w:hAnsi="Arial" w:cs="Arial"/>
            <w:sz w:val="19"/>
            <w:szCs w:val="19"/>
            <w:lang w:val="en-US"/>
            <w:rPrChange w:id="152" w:author="Lisibach, Angela" w:date="2020-07-08T09:26:00Z">
              <w:rPr>
                <w:rFonts w:ascii="Arial" w:hAnsi="Arial" w:cs="Arial"/>
                <w:sz w:val="19"/>
                <w:szCs w:val="19"/>
              </w:rPr>
            </w:rPrChange>
          </w:rPr>
          <w:delText>To avoid any bias of confusion between the annotated adverse event and the identified antithrombotic, r</w:delText>
        </w:r>
      </w:del>
      <w:r w:rsidR="005F3269" w:rsidRPr="00793CE2">
        <w:rPr>
          <w:rFonts w:ascii="Arial" w:hAnsi="Arial" w:cs="Arial"/>
          <w:sz w:val="19"/>
          <w:szCs w:val="19"/>
          <w:lang w:val="en-US"/>
          <w:rPrChange w:id="153" w:author="Lisibach, Angela" w:date="2020-07-08T09:26:00Z">
            <w:rPr>
              <w:rFonts w:ascii="Arial" w:hAnsi="Arial" w:cs="Arial"/>
              <w:sz w:val="19"/>
              <w:szCs w:val="19"/>
            </w:rPr>
          </w:rPrChange>
        </w:rPr>
        <w:t>isk factors identified in the literature as "triggers" for bleeding and/or thromboembolic complications will also be annotated. A list of risk factors to be annotated is presented in Annex 2 (list established according to risk scores presented in the literature and validated by an expert group).</w:t>
      </w:r>
    </w:p>
    <w:p w14:paraId="5597C3EE" w14:textId="77777777" w:rsidR="00CE7016" w:rsidRPr="00793CE2" w:rsidRDefault="00CE7016" w:rsidP="00CE7016">
      <w:pPr>
        <w:spacing w:after="80" w:line="276" w:lineRule="auto"/>
        <w:jc w:val="both"/>
        <w:rPr>
          <w:rFonts w:ascii="Arial" w:hAnsi="Arial" w:cs="Arial"/>
          <w:sz w:val="19"/>
          <w:szCs w:val="19"/>
          <w:lang w:val="en-US"/>
          <w:rPrChange w:id="154" w:author="Lisibach, Angela" w:date="2020-07-08T09:26:00Z">
            <w:rPr>
              <w:rFonts w:ascii="Arial" w:hAnsi="Arial" w:cs="Arial"/>
              <w:sz w:val="19"/>
              <w:szCs w:val="19"/>
            </w:rPr>
          </w:rPrChange>
        </w:rPr>
      </w:pPr>
    </w:p>
    <w:tbl>
      <w:tblPr>
        <w:tblStyle w:val="TableGrid"/>
        <w:tblW w:w="9142" w:type="dxa"/>
        <w:tblInd w:w="-5" w:type="dxa"/>
        <w:tblCellMar>
          <w:top w:w="44" w:type="dxa"/>
          <w:left w:w="108" w:type="dxa"/>
          <w:right w:w="63" w:type="dxa"/>
        </w:tblCellMar>
        <w:tblLook w:val="04A0" w:firstRow="1" w:lastRow="0" w:firstColumn="1" w:lastColumn="0" w:noHBand="0" w:noVBand="1"/>
      </w:tblPr>
      <w:tblGrid>
        <w:gridCol w:w="2428"/>
        <w:gridCol w:w="6714"/>
      </w:tblGrid>
      <w:tr w:rsidR="005F3269" w:rsidRPr="00490A39" w14:paraId="2E41F965" w14:textId="77777777" w:rsidTr="00FC34F0">
        <w:trPr>
          <w:trHeight w:val="452"/>
        </w:trPr>
        <w:tc>
          <w:tcPr>
            <w:tcW w:w="2428" w:type="dxa"/>
            <w:tcBorders>
              <w:top w:val="single" w:sz="4" w:space="0" w:color="000000"/>
              <w:left w:val="single" w:sz="4" w:space="0" w:color="000000"/>
              <w:bottom w:val="single" w:sz="4" w:space="0" w:color="000000"/>
              <w:right w:val="single" w:sz="4" w:space="0" w:color="000000"/>
            </w:tcBorders>
            <w:vAlign w:val="center"/>
          </w:tcPr>
          <w:p w14:paraId="3A445E00" w14:textId="77777777" w:rsidR="005F3269" w:rsidRPr="005F3269" w:rsidRDefault="005F3269" w:rsidP="005F3269">
            <w:pPr>
              <w:spacing w:before="120" w:after="120" w:line="276" w:lineRule="auto"/>
              <w:jc w:val="both"/>
              <w:rPr>
                <w:rFonts w:ascii="Arial" w:hAnsi="Arial" w:cs="Arial"/>
                <w:sz w:val="19"/>
                <w:szCs w:val="19"/>
              </w:rPr>
            </w:pPr>
            <w:r w:rsidRPr="005F3269">
              <w:rPr>
                <w:rFonts w:ascii="Arial" w:hAnsi="Arial" w:cs="Arial"/>
                <w:sz w:val="19"/>
                <w:szCs w:val="19"/>
              </w:rPr>
              <w:t xml:space="preserve">Tag name </w:t>
            </w:r>
          </w:p>
        </w:tc>
        <w:tc>
          <w:tcPr>
            <w:tcW w:w="6714" w:type="dxa"/>
            <w:tcBorders>
              <w:top w:val="single" w:sz="4" w:space="0" w:color="000000"/>
              <w:left w:val="single" w:sz="4" w:space="0" w:color="000000"/>
              <w:bottom w:val="single" w:sz="4" w:space="0" w:color="000000"/>
              <w:right w:val="single" w:sz="4" w:space="0" w:color="000000"/>
            </w:tcBorders>
            <w:vAlign w:val="center"/>
          </w:tcPr>
          <w:p w14:paraId="6BD6E5FD" w14:textId="0EC31D28" w:rsidR="005F3269" w:rsidRPr="005F3269" w:rsidRDefault="005F3269">
            <w:pPr>
              <w:spacing w:before="120" w:after="120" w:line="276" w:lineRule="auto"/>
              <w:jc w:val="both"/>
              <w:rPr>
                <w:rFonts w:ascii="Arial" w:hAnsi="Arial" w:cs="Arial"/>
                <w:sz w:val="19"/>
                <w:szCs w:val="19"/>
              </w:rPr>
            </w:pPr>
            <w:r>
              <w:rPr>
                <w:rFonts w:ascii="Arial" w:hAnsi="Arial" w:cs="Arial"/>
                <w:color w:val="FF0000"/>
                <w:sz w:val="19"/>
                <w:szCs w:val="19"/>
              </w:rPr>
              <w:t>Risk factor</w:t>
            </w:r>
            <w:del w:id="155" w:author="Sunstore Rennaz" w:date="2020-07-08T11:10:00Z">
              <w:r w:rsidDel="003506F8">
                <w:rPr>
                  <w:rFonts w:ascii="Arial" w:hAnsi="Arial" w:cs="Arial"/>
                  <w:color w:val="FF0000"/>
                  <w:sz w:val="19"/>
                  <w:szCs w:val="19"/>
                </w:rPr>
                <w:delText>/ Confounding factor</w:delText>
              </w:r>
            </w:del>
          </w:p>
        </w:tc>
      </w:tr>
      <w:tr w:rsidR="005F3269" w:rsidRPr="00793CE2" w14:paraId="064CBB7B" w14:textId="77777777" w:rsidTr="00FC34F0">
        <w:trPr>
          <w:trHeight w:val="2027"/>
        </w:trPr>
        <w:tc>
          <w:tcPr>
            <w:tcW w:w="2428" w:type="dxa"/>
            <w:tcBorders>
              <w:top w:val="single" w:sz="4" w:space="0" w:color="000000"/>
              <w:left w:val="single" w:sz="4" w:space="0" w:color="000000"/>
              <w:bottom w:val="single" w:sz="4" w:space="0" w:color="000000"/>
              <w:right w:val="single" w:sz="4" w:space="0" w:color="000000"/>
            </w:tcBorders>
          </w:tcPr>
          <w:p w14:paraId="3409737B" w14:textId="77777777" w:rsidR="005F3269" w:rsidRPr="005F3269" w:rsidRDefault="005F3269" w:rsidP="005F3269">
            <w:pPr>
              <w:spacing w:before="120" w:after="120" w:line="276" w:lineRule="auto"/>
              <w:jc w:val="both"/>
              <w:rPr>
                <w:rFonts w:ascii="Arial" w:hAnsi="Arial" w:cs="Arial"/>
                <w:sz w:val="19"/>
                <w:szCs w:val="19"/>
              </w:rPr>
            </w:pPr>
            <w:r w:rsidRPr="005F3269">
              <w:rPr>
                <w:rFonts w:ascii="Arial" w:hAnsi="Arial" w:cs="Arial"/>
                <w:sz w:val="19"/>
                <w:szCs w:val="19"/>
              </w:rPr>
              <w:t>Rules</w:t>
            </w:r>
          </w:p>
        </w:tc>
        <w:tc>
          <w:tcPr>
            <w:tcW w:w="6714" w:type="dxa"/>
            <w:tcBorders>
              <w:top w:val="single" w:sz="4" w:space="0" w:color="000000"/>
              <w:left w:val="single" w:sz="4" w:space="0" w:color="000000"/>
              <w:bottom w:val="single" w:sz="4" w:space="0" w:color="000000"/>
              <w:right w:val="single" w:sz="4" w:space="0" w:color="000000"/>
            </w:tcBorders>
          </w:tcPr>
          <w:p w14:paraId="699FFCB7" w14:textId="6E42438C" w:rsidR="005F3269" w:rsidRPr="00793CE2" w:rsidRDefault="005F3269" w:rsidP="005F3269">
            <w:pPr>
              <w:pStyle w:val="Default"/>
              <w:numPr>
                <w:ilvl w:val="0"/>
                <w:numId w:val="21"/>
              </w:numPr>
              <w:spacing w:before="120" w:after="120" w:line="276" w:lineRule="auto"/>
              <w:jc w:val="both"/>
              <w:rPr>
                <w:rFonts w:ascii="Arial" w:eastAsia="Times New Roman" w:hAnsi="Arial" w:cs="Arial"/>
                <w:color w:val="auto"/>
                <w:sz w:val="19"/>
                <w:szCs w:val="19"/>
                <w:lang w:val="en-US" w:eastAsia="fr-FR"/>
                <w:rPrChange w:id="156" w:author="Lisibach, Angela" w:date="2020-07-08T09:26:00Z">
                  <w:rPr>
                    <w:rFonts w:ascii="Arial" w:eastAsia="Times New Roman" w:hAnsi="Arial" w:cs="Arial"/>
                    <w:color w:val="auto"/>
                    <w:sz w:val="19"/>
                    <w:szCs w:val="19"/>
                    <w:lang w:eastAsia="fr-FR"/>
                  </w:rPr>
                </w:rPrChange>
              </w:rPr>
            </w:pPr>
            <w:r w:rsidRPr="00793CE2">
              <w:rPr>
                <w:rFonts w:ascii="Arial" w:eastAsia="Times New Roman" w:hAnsi="Arial" w:cs="Arial"/>
                <w:color w:val="auto"/>
                <w:sz w:val="19"/>
                <w:szCs w:val="19"/>
                <w:lang w:val="en-US" w:eastAsia="fr-FR"/>
                <w:rPrChange w:id="157" w:author="Lisibach, Angela" w:date="2020-07-08T09:26:00Z">
                  <w:rPr>
                    <w:rFonts w:ascii="Arial" w:eastAsia="Times New Roman" w:hAnsi="Arial" w:cs="Arial"/>
                    <w:color w:val="auto"/>
                    <w:sz w:val="19"/>
                    <w:szCs w:val="19"/>
                    <w:lang w:eastAsia="fr-FR"/>
                  </w:rPr>
                </w:rPrChange>
              </w:rPr>
              <w:t>Risk factor</w:t>
            </w:r>
            <w:del w:id="158" w:author="Sunstore Rennaz" w:date="2020-07-08T11:10:00Z">
              <w:r w:rsidRPr="00793CE2" w:rsidDel="003506F8">
                <w:rPr>
                  <w:rFonts w:ascii="Arial" w:eastAsia="Times New Roman" w:hAnsi="Arial" w:cs="Arial"/>
                  <w:color w:val="auto"/>
                  <w:sz w:val="19"/>
                  <w:szCs w:val="19"/>
                  <w:lang w:val="en-US" w:eastAsia="fr-FR"/>
                  <w:rPrChange w:id="159" w:author="Lisibach, Angela" w:date="2020-07-08T09:26:00Z">
                    <w:rPr>
                      <w:rFonts w:ascii="Arial" w:eastAsia="Times New Roman" w:hAnsi="Arial" w:cs="Arial"/>
                      <w:color w:val="auto"/>
                      <w:sz w:val="19"/>
                      <w:szCs w:val="19"/>
                      <w:lang w:eastAsia="fr-FR"/>
                    </w:rPr>
                  </w:rPrChange>
                </w:rPr>
                <w:delText>/condition</w:delText>
              </w:r>
            </w:del>
            <w:r w:rsidRPr="00793CE2">
              <w:rPr>
                <w:rFonts w:ascii="Arial" w:eastAsia="Times New Roman" w:hAnsi="Arial" w:cs="Arial"/>
                <w:color w:val="auto"/>
                <w:sz w:val="19"/>
                <w:szCs w:val="19"/>
                <w:lang w:val="en-US" w:eastAsia="fr-FR"/>
                <w:rPrChange w:id="160" w:author="Lisibach, Angela" w:date="2020-07-08T09:26:00Z">
                  <w:rPr>
                    <w:rFonts w:ascii="Arial" w:eastAsia="Times New Roman" w:hAnsi="Arial" w:cs="Arial"/>
                    <w:color w:val="auto"/>
                    <w:sz w:val="19"/>
                    <w:szCs w:val="19"/>
                    <w:lang w:eastAsia="fr-FR"/>
                  </w:rPr>
                </w:rPrChange>
              </w:rPr>
              <w:t xml:space="preserve"> terms presented in </w:t>
            </w:r>
            <w:commentRangeStart w:id="161"/>
            <w:r w:rsidRPr="00793CE2">
              <w:rPr>
                <w:rFonts w:ascii="Arial" w:eastAsia="Times New Roman" w:hAnsi="Arial" w:cs="Arial"/>
                <w:color w:val="auto"/>
                <w:sz w:val="19"/>
                <w:szCs w:val="19"/>
                <w:lang w:val="en-US" w:eastAsia="fr-FR"/>
                <w:rPrChange w:id="162" w:author="Lisibach, Angela" w:date="2020-07-08T09:26:00Z">
                  <w:rPr>
                    <w:rFonts w:ascii="Arial" w:eastAsia="Times New Roman" w:hAnsi="Arial" w:cs="Arial"/>
                    <w:color w:val="auto"/>
                    <w:sz w:val="19"/>
                    <w:szCs w:val="19"/>
                    <w:lang w:eastAsia="fr-FR"/>
                  </w:rPr>
                </w:rPrChange>
              </w:rPr>
              <w:t xml:space="preserve">Annex 3 </w:t>
            </w:r>
            <w:commentRangeEnd w:id="161"/>
            <w:r w:rsidR="0030706F">
              <w:rPr>
                <w:rStyle w:val="Marquedecommentaire"/>
                <w:rFonts w:ascii="Times New Roman" w:eastAsia="Times New Roman" w:hAnsi="Times New Roman" w:cs="Times New Roman"/>
                <w:color w:val="auto"/>
                <w:lang w:eastAsia="fr-FR"/>
              </w:rPr>
              <w:commentReference w:id="161"/>
            </w:r>
            <w:r w:rsidRPr="00793CE2">
              <w:rPr>
                <w:rFonts w:ascii="Arial" w:eastAsia="Times New Roman" w:hAnsi="Arial" w:cs="Arial"/>
                <w:color w:val="auto"/>
                <w:sz w:val="19"/>
                <w:szCs w:val="19"/>
                <w:lang w:val="en-US" w:eastAsia="fr-FR"/>
                <w:rPrChange w:id="163" w:author="Lisibach, Angela" w:date="2020-07-08T09:26:00Z">
                  <w:rPr>
                    <w:rFonts w:ascii="Arial" w:eastAsia="Times New Roman" w:hAnsi="Arial" w:cs="Arial"/>
                    <w:color w:val="auto"/>
                    <w:sz w:val="19"/>
                    <w:szCs w:val="19"/>
                    <w:lang w:eastAsia="fr-FR"/>
                  </w:rPr>
                </w:rPrChange>
              </w:rPr>
              <w:t xml:space="preserve">are annotated. </w:t>
            </w:r>
          </w:p>
          <w:p w14:paraId="39AED9D0" w14:textId="77777777" w:rsidR="005F3269" w:rsidRPr="00793CE2" w:rsidRDefault="005F3269" w:rsidP="005F3269">
            <w:pPr>
              <w:pStyle w:val="Default"/>
              <w:numPr>
                <w:ilvl w:val="0"/>
                <w:numId w:val="21"/>
              </w:numPr>
              <w:spacing w:before="120" w:after="120" w:line="276" w:lineRule="auto"/>
              <w:jc w:val="both"/>
              <w:rPr>
                <w:rFonts w:ascii="Arial" w:eastAsia="Times New Roman" w:hAnsi="Arial" w:cs="Arial"/>
                <w:color w:val="auto"/>
                <w:sz w:val="19"/>
                <w:szCs w:val="19"/>
                <w:lang w:val="en-US" w:eastAsia="fr-FR"/>
                <w:rPrChange w:id="164" w:author="Lisibach, Angela" w:date="2020-07-08T09:26:00Z">
                  <w:rPr>
                    <w:rFonts w:ascii="Arial" w:eastAsia="Times New Roman" w:hAnsi="Arial" w:cs="Arial"/>
                    <w:color w:val="auto"/>
                    <w:sz w:val="19"/>
                    <w:szCs w:val="19"/>
                    <w:lang w:val="de-CH" w:eastAsia="fr-FR"/>
                  </w:rPr>
                </w:rPrChange>
              </w:rPr>
            </w:pPr>
            <w:r w:rsidRPr="00793CE2">
              <w:rPr>
                <w:rFonts w:ascii="Arial" w:eastAsia="Times New Roman" w:hAnsi="Arial" w:cs="Arial"/>
                <w:color w:val="auto"/>
                <w:sz w:val="19"/>
                <w:szCs w:val="19"/>
                <w:lang w:val="en-US" w:eastAsia="fr-FR"/>
                <w:rPrChange w:id="165" w:author="Lisibach, Angela" w:date="2020-07-08T09:26:00Z">
                  <w:rPr>
                    <w:rFonts w:ascii="Arial" w:eastAsia="Times New Roman" w:hAnsi="Arial" w:cs="Arial"/>
                    <w:color w:val="auto"/>
                    <w:sz w:val="19"/>
                    <w:szCs w:val="19"/>
                    <w:lang w:val="de-CH" w:eastAsia="fr-FR"/>
                  </w:rPr>
                </w:rPrChange>
              </w:rPr>
              <w:t xml:space="preserve">The risk factor shall be annotated at each occurrence in the text. </w:t>
            </w:r>
          </w:p>
          <w:p w14:paraId="03E6D888" w14:textId="77777777" w:rsidR="005F3269" w:rsidRPr="00793CE2" w:rsidRDefault="005F3269" w:rsidP="005F3269">
            <w:pPr>
              <w:pStyle w:val="Default"/>
              <w:numPr>
                <w:ilvl w:val="0"/>
                <w:numId w:val="21"/>
              </w:numPr>
              <w:spacing w:before="120" w:after="120" w:line="276" w:lineRule="auto"/>
              <w:jc w:val="both"/>
              <w:rPr>
                <w:rFonts w:ascii="Arial" w:eastAsia="Times New Roman" w:hAnsi="Arial" w:cs="Arial"/>
                <w:color w:val="auto"/>
                <w:sz w:val="19"/>
                <w:szCs w:val="19"/>
                <w:lang w:val="en-US" w:eastAsia="fr-FR"/>
                <w:rPrChange w:id="166" w:author="Lisibach, Angela" w:date="2020-07-08T09:26:00Z">
                  <w:rPr>
                    <w:rFonts w:ascii="Arial" w:eastAsia="Times New Roman" w:hAnsi="Arial" w:cs="Arial"/>
                    <w:color w:val="auto"/>
                    <w:sz w:val="19"/>
                    <w:szCs w:val="19"/>
                    <w:lang w:eastAsia="fr-FR"/>
                  </w:rPr>
                </w:rPrChange>
              </w:rPr>
            </w:pPr>
            <w:r w:rsidRPr="00793CE2">
              <w:rPr>
                <w:rFonts w:ascii="Arial" w:eastAsia="Times New Roman" w:hAnsi="Arial" w:cs="Arial"/>
                <w:color w:val="auto"/>
                <w:sz w:val="19"/>
                <w:szCs w:val="19"/>
                <w:lang w:val="en-US" w:eastAsia="fr-FR"/>
                <w:rPrChange w:id="167" w:author="Lisibach, Angela" w:date="2020-07-08T09:26:00Z">
                  <w:rPr>
                    <w:rFonts w:ascii="Arial" w:eastAsia="Times New Roman" w:hAnsi="Arial" w:cs="Arial"/>
                    <w:color w:val="auto"/>
                    <w:sz w:val="19"/>
                    <w:szCs w:val="19"/>
                    <w:lang w:eastAsia="fr-FR"/>
                  </w:rPr>
                </w:rPrChange>
              </w:rPr>
              <w:t>The annotated word(s) correspond(s) to the most important medical concept in the text, e.g. lung cancer, renal failure, etc.</w:t>
            </w:r>
          </w:p>
          <w:p w14:paraId="4A0D9653" w14:textId="77777777" w:rsidR="005F3269" w:rsidRPr="00793CE2" w:rsidRDefault="005F3269" w:rsidP="005F3269">
            <w:pPr>
              <w:pStyle w:val="Paragraphedeliste"/>
              <w:numPr>
                <w:ilvl w:val="0"/>
                <w:numId w:val="21"/>
              </w:numPr>
              <w:spacing w:line="276" w:lineRule="auto"/>
              <w:jc w:val="both"/>
              <w:rPr>
                <w:rFonts w:ascii="Arial" w:hAnsi="Arial" w:cs="Arial"/>
                <w:sz w:val="20"/>
                <w:szCs w:val="20"/>
                <w:lang w:val="en-US"/>
                <w:rPrChange w:id="168" w:author="Lisibach, Angela" w:date="2020-07-08T09:26:00Z">
                  <w:rPr>
                    <w:rFonts w:ascii="Arial" w:hAnsi="Arial" w:cs="Arial"/>
                    <w:sz w:val="20"/>
                    <w:szCs w:val="20"/>
                  </w:rPr>
                </w:rPrChange>
              </w:rPr>
            </w:pPr>
            <w:commentRangeStart w:id="169"/>
            <w:r w:rsidRPr="00793CE2">
              <w:rPr>
                <w:rFonts w:ascii="Arial" w:hAnsi="Arial" w:cs="Arial"/>
                <w:sz w:val="19"/>
                <w:szCs w:val="19"/>
                <w:lang w:val="en-US"/>
                <w:rPrChange w:id="170" w:author="Lisibach, Angela" w:date="2020-07-08T09:26:00Z">
                  <w:rPr>
                    <w:rFonts w:ascii="Arial" w:hAnsi="Arial" w:cs="Arial"/>
                    <w:sz w:val="19"/>
                    <w:szCs w:val="19"/>
                  </w:rPr>
                </w:rPrChange>
              </w:rPr>
              <w:t>The degree of impairment is annotated (e.g. stage 3 liver failure).</w:t>
            </w:r>
            <w:commentRangeEnd w:id="169"/>
            <w:r w:rsidR="0030706F">
              <w:rPr>
                <w:rStyle w:val="Marquedecommentaire"/>
              </w:rPr>
              <w:commentReference w:id="169"/>
            </w:r>
          </w:p>
        </w:tc>
      </w:tr>
    </w:tbl>
    <w:p w14:paraId="48C1228B" w14:textId="77777777" w:rsidR="003A4046" w:rsidRPr="00793CE2" w:rsidRDefault="003A4046" w:rsidP="003A4046">
      <w:pPr>
        <w:spacing w:line="276" w:lineRule="auto"/>
        <w:jc w:val="both"/>
        <w:rPr>
          <w:rFonts w:asciiTheme="majorHAnsi" w:hAnsiTheme="majorHAnsi" w:cstheme="majorHAnsi"/>
          <w:sz w:val="20"/>
          <w:szCs w:val="20"/>
          <w:lang w:val="en-US"/>
          <w:rPrChange w:id="171" w:author="Lisibach, Angela" w:date="2020-07-08T09:26:00Z">
            <w:rPr>
              <w:rFonts w:asciiTheme="majorHAnsi" w:hAnsiTheme="majorHAnsi" w:cstheme="majorHAnsi"/>
              <w:sz w:val="20"/>
              <w:szCs w:val="20"/>
            </w:rPr>
          </w:rPrChange>
        </w:rPr>
      </w:pPr>
    </w:p>
    <w:p w14:paraId="553939C3" w14:textId="75C227D2" w:rsidR="003506F8" w:rsidRPr="00DF29A4" w:rsidRDefault="003506F8" w:rsidP="003A4046">
      <w:pPr>
        <w:spacing w:line="276" w:lineRule="auto"/>
        <w:jc w:val="both"/>
        <w:rPr>
          <w:ins w:id="172" w:author="Sunstore Rennaz" w:date="2020-07-08T11:14:00Z"/>
          <w:rFonts w:ascii="Arial" w:hAnsi="Arial" w:cs="Arial"/>
          <w:color w:val="FF0000"/>
          <w:sz w:val="20"/>
          <w:szCs w:val="20"/>
          <w:lang w:val="en-US"/>
          <w:rPrChange w:id="173" w:author="Frederic GASPAR" w:date="2020-07-08T11:25:00Z">
            <w:rPr>
              <w:ins w:id="174" w:author="Sunstore Rennaz" w:date="2020-07-08T11:14:00Z"/>
              <w:rFonts w:ascii="Arial" w:hAnsi="Arial" w:cs="Arial"/>
              <w:color w:val="FF0000"/>
              <w:sz w:val="20"/>
              <w:szCs w:val="20"/>
            </w:rPr>
          </w:rPrChange>
        </w:rPr>
      </w:pPr>
      <w:ins w:id="175" w:author="Sunstore Rennaz" w:date="2020-07-08T11:14:00Z">
        <w:r w:rsidRPr="00DF29A4">
          <w:rPr>
            <w:rFonts w:ascii="Arial" w:hAnsi="Arial" w:cs="Arial"/>
            <w:color w:val="FF0000"/>
            <w:sz w:val="20"/>
            <w:szCs w:val="20"/>
            <w:lang w:val="en-US"/>
            <w:rPrChange w:id="176" w:author="Frederic GASPAR" w:date="2020-07-08T11:25:00Z">
              <w:rPr>
                <w:rFonts w:ascii="Arial" w:hAnsi="Arial" w:cs="Arial"/>
                <w:i/>
                <w:color w:val="FF0000"/>
                <w:sz w:val="20"/>
                <w:szCs w:val="20"/>
              </w:rPr>
            </w:rPrChange>
          </w:rPr>
          <w:t>Con</w:t>
        </w:r>
        <w:r w:rsidRPr="00DF29A4">
          <w:rPr>
            <w:rFonts w:ascii="Arial" w:hAnsi="Arial" w:cs="Arial"/>
            <w:color w:val="FF0000"/>
            <w:sz w:val="20"/>
            <w:szCs w:val="20"/>
            <w:lang w:val="en-US"/>
            <w:rPrChange w:id="177" w:author="Frederic GASPAR" w:date="2020-07-08T11:25:00Z">
              <w:rPr>
                <w:rFonts w:ascii="Arial" w:hAnsi="Arial" w:cs="Arial"/>
                <w:color w:val="FF0000"/>
                <w:sz w:val="20"/>
                <w:szCs w:val="20"/>
              </w:rPr>
            </w:rPrChange>
          </w:rPr>
          <w:t>founders annotation</w:t>
        </w:r>
      </w:ins>
    </w:p>
    <w:p w14:paraId="08BDD5DD" w14:textId="62A5FFB5" w:rsidR="003506F8" w:rsidDel="00835134" w:rsidRDefault="003506F8" w:rsidP="003A4046">
      <w:pPr>
        <w:spacing w:line="276" w:lineRule="auto"/>
        <w:jc w:val="both"/>
        <w:rPr>
          <w:del w:id="178" w:author="Frederic GASPAR" w:date="2020-07-08T12:22:00Z"/>
          <w:rFonts w:ascii="Arial" w:hAnsi="Arial" w:cs="Arial"/>
          <w:sz w:val="19"/>
          <w:szCs w:val="19"/>
          <w:lang w:val="en-US"/>
        </w:rPr>
      </w:pPr>
    </w:p>
    <w:p w14:paraId="154FA4EA" w14:textId="77777777" w:rsidR="00835134" w:rsidRPr="00DF29A4" w:rsidRDefault="00835134" w:rsidP="003A4046">
      <w:pPr>
        <w:spacing w:line="276" w:lineRule="auto"/>
        <w:jc w:val="both"/>
        <w:rPr>
          <w:ins w:id="179" w:author="Frederic GASPAR" w:date="2020-07-08T12:22:00Z"/>
          <w:rFonts w:ascii="Arial" w:hAnsi="Arial" w:cs="Arial"/>
          <w:color w:val="FF0000"/>
          <w:sz w:val="20"/>
          <w:szCs w:val="20"/>
          <w:lang w:val="en-US"/>
          <w:rPrChange w:id="180" w:author="Frederic GASPAR" w:date="2020-07-08T11:25:00Z">
            <w:rPr>
              <w:ins w:id="181" w:author="Frederic GASPAR" w:date="2020-07-08T12:22:00Z"/>
              <w:rFonts w:ascii="Arial" w:hAnsi="Arial" w:cs="Arial"/>
              <w:i/>
              <w:color w:val="FF0000"/>
              <w:sz w:val="20"/>
              <w:szCs w:val="20"/>
            </w:rPr>
          </w:rPrChange>
        </w:rPr>
      </w:pPr>
      <w:bookmarkStart w:id="182" w:name="_GoBack"/>
      <w:bookmarkEnd w:id="182"/>
    </w:p>
    <w:p w14:paraId="68718C21" w14:textId="6415B1E8" w:rsidR="003506F8" w:rsidRPr="00DF29A4" w:rsidRDefault="003506F8" w:rsidP="003A4046">
      <w:pPr>
        <w:spacing w:line="276" w:lineRule="auto"/>
        <w:jc w:val="both"/>
        <w:rPr>
          <w:ins w:id="183" w:author="Sunstore Rennaz" w:date="2020-07-08T11:14:00Z"/>
          <w:rFonts w:ascii="Arial" w:hAnsi="Arial" w:cs="Arial"/>
          <w:i/>
          <w:sz w:val="19"/>
          <w:szCs w:val="19"/>
          <w:lang w:val="en-US"/>
          <w:rPrChange w:id="184" w:author="Frederic GASPAR" w:date="2020-07-08T11:25:00Z">
            <w:rPr>
              <w:ins w:id="185" w:author="Sunstore Rennaz" w:date="2020-07-08T11:14:00Z"/>
              <w:rFonts w:ascii="Arial" w:hAnsi="Arial" w:cs="Arial"/>
              <w:i/>
              <w:color w:val="FF0000"/>
              <w:sz w:val="20"/>
              <w:szCs w:val="20"/>
            </w:rPr>
          </w:rPrChange>
        </w:rPr>
      </w:pPr>
      <w:ins w:id="186" w:author="Sunstore Rennaz" w:date="2020-07-08T11:16:00Z">
        <w:r w:rsidRPr="009C17E5">
          <w:rPr>
            <w:rFonts w:ascii="Arial" w:hAnsi="Arial" w:cs="Arial"/>
            <w:sz w:val="19"/>
            <w:szCs w:val="19"/>
            <w:lang w:val="en-US"/>
          </w:rPr>
          <w:t>To avoid any bias of confusion between the annotated adverse event and the identified antithrombotic</w:t>
        </w:r>
        <w:r w:rsidRPr="00DF29A4">
          <w:rPr>
            <w:rFonts w:ascii="Arial" w:hAnsi="Arial" w:cs="Arial"/>
            <w:sz w:val="19"/>
            <w:szCs w:val="19"/>
            <w:lang w:val="en-US"/>
            <w:rPrChange w:id="187" w:author="Frederic GASPAR" w:date="2020-07-08T11:25:00Z">
              <w:rPr>
                <w:rFonts w:ascii="Arial" w:hAnsi="Arial" w:cs="Arial"/>
                <w:sz w:val="19"/>
                <w:szCs w:val="19"/>
              </w:rPr>
            </w:rPrChange>
          </w:rPr>
          <w:t xml:space="preserve">, </w:t>
        </w:r>
        <w:r w:rsidRPr="00DF29A4">
          <w:rPr>
            <w:rFonts w:ascii="Arial" w:hAnsi="Arial" w:cs="Arial"/>
            <w:sz w:val="19"/>
            <w:szCs w:val="19"/>
            <w:lang w:val="en-US"/>
            <w:rPrChange w:id="188" w:author="Frederic GASPAR" w:date="2020-07-08T11:25:00Z">
              <w:rPr>
                <w:rFonts w:ascii="Arial" w:hAnsi="Arial" w:cs="Arial"/>
                <w:color w:val="FF0000"/>
                <w:sz w:val="20"/>
                <w:szCs w:val="20"/>
              </w:rPr>
            </w:rPrChange>
          </w:rPr>
          <w:t>any condition that may cause thrombosis, bleeding and hemorrhage other than those related to antithrombotic drugs</w:t>
        </w:r>
      </w:ins>
    </w:p>
    <w:p w14:paraId="6719C951" w14:textId="77777777" w:rsidR="003506F8" w:rsidRPr="00DF29A4" w:rsidRDefault="003506F8" w:rsidP="003A4046">
      <w:pPr>
        <w:spacing w:line="276" w:lineRule="auto"/>
        <w:jc w:val="both"/>
        <w:rPr>
          <w:ins w:id="189" w:author="Sunstore Rennaz" w:date="2020-07-08T11:14:00Z"/>
          <w:rFonts w:ascii="Arial" w:hAnsi="Arial" w:cs="Arial"/>
          <w:i/>
          <w:color w:val="FF0000"/>
          <w:sz w:val="20"/>
          <w:szCs w:val="20"/>
          <w:lang w:val="en-US"/>
          <w:rPrChange w:id="190" w:author="Frederic GASPAR" w:date="2020-07-08T11:25:00Z">
            <w:rPr>
              <w:ins w:id="191" w:author="Sunstore Rennaz" w:date="2020-07-08T11:14:00Z"/>
              <w:rFonts w:ascii="Arial" w:hAnsi="Arial" w:cs="Arial"/>
              <w:i/>
              <w:color w:val="FF0000"/>
              <w:sz w:val="20"/>
              <w:szCs w:val="20"/>
            </w:rPr>
          </w:rPrChange>
        </w:rPr>
      </w:pPr>
    </w:p>
    <w:tbl>
      <w:tblPr>
        <w:tblStyle w:val="TableGrid"/>
        <w:tblW w:w="9210" w:type="dxa"/>
        <w:tblInd w:w="-5" w:type="dxa"/>
        <w:tblCellMar>
          <w:top w:w="44" w:type="dxa"/>
          <w:left w:w="108" w:type="dxa"/>
          <w:right w:w="63" w:type="dxa"/>
        </w:tblCellMar>
        <w:tblLook w:val="04A0" w:firstRow="1" w:lastRow="0" w:firstColumn="1" w:lastColumn="0" w:noHBand="0" w:noVBand="1"/>
        <w:tblPrChange w:id="192" w:author="Frederic GASPAR" w:date="2020-07-08T11:26:00Z">
          <w:tblPr>
            <w:tblStyle w:val="TableGrid"/>
            <w:tblW w:w="9142" w:type="dxa"/>
            <w:tblInd w:w="-5" w:type="dxa"/>
            <w:tblCellMar>
              <w:top w:w="44" w:type="dxa"/>
              <w:left w:w="108" w:type="dxa"/>
              <w:right w:w="63" w:type="dxa"/>
            </w:tblCellMar>
            <w:tblLook w:val="04A0" w:firstRow="1" w:lastRow="0" w:firstColumn="1" w:lastColumn="0" w:noHBand="0" w:noVBand="1"/>
          </w:tblPr>
        </w:tblPrChange>
      </w:tblPr>
      <w:tblGrid>
        <w:gridCol w:w="2446"/>
        <w:gridCol w:w="6764"/>
        <w:tblGridChange w:id="193">
          <w:tblGrid>
            <w:gridCol w:w="2428"/>
            <w:gridCol w:w="6714"/>
          </w:tblGrid>
        </w:tblGridChange>
      </w:tblGrid>
      <w:tr w:rsidR="003506F8" w:rsidRPr="005F3269" w14:paraId="1831A760" w14:textId="77777777" w:rsidTr="00DF29A4">
        <w:trPr>
          <w:trHeight w:val="304"/>
          <w:ins w:id="194" w:author="Sunstore Rennaz" w:date="2020-07-08T11:16:00Z"/>
          <w:trPrChange w:id="195" w:author="Frederic GASPAR" w:date="2020-07-08T11:26:00Z">
            <w:trPr>
              <w:trHeight w:val="452"/>
            </w:trPr>
          </w:trPrChange>
        </w:trPr>
        <w:tc>
          <w:tcPr>
            <w:tcW w:w="2446" w:type="dxa"/>
            <w:tcBorders>
              <w:top w:val="single" w:sz="4" w:space="0" w:color="000000"/>
              <w:left w:val="single" w:sz="4" w:space="0" w:color="000000"/>
              <w:bottom w:val="single" w:sz="4" w:space="0" w:color="000000"/>
              <w:right w:val="single" w:sz="4" w:space="0" w:color="000000"/>
            </w:tcBorders>
            <w:vAlign w:val="center"/>
            <w:tcPrChange w:id="196" w:author="Frederic GASPAR" w:date="2020-07-08T11:26:00Z">
              <w:tcPr>
                <w:tcW w:w="2428" w:type="dxa"/>
                <w:tcBorders>
                  <w:top w:val="single" w:sz="4" w:space="0" w:color="000000"/>
                  <w:left w:val="single" w:sz="4" w:space="0" w:color="000000"/>
                  <w:bottom w:val="single" w:sz="4" w:space="0" w:color="000000"/>
                  <w:right w:val="single" w:sz="4" w:space="0" w:color="000000"/>
                </w:tcBorders>
                <w:vAlign w:val="center"/>
              </w:tcPr>
            </w:tcPrChange>
          </w:tcPr>
          <w:p w14:paraId="1FFDE569" w14:textId="77777777" w:rsidR="003506F8" w:rsidRPr="00FF7BB6" w:rsidRDefault="003506F8" w:rsidP="00404A72">
            <w:pPr>
              <w:spacing w:before="120" w:after="120" w:line="276" w:lineRule="auto"/>
              <w:jc w:val="both"/>
              <w:rPr>
                <w:ins w:id="197" w:author="Sunstore Rennaz" w:date="2020-07-08T11:16:00Z"/>
                <w:rFonts w:ascii="Arial" w:hAnsi="Arial" w:cs="Arial"/>
                <w:sz w:val="19"/>
                <w:szCs w:val="19"/>
                <w:rPrChange w:id="198" w:author="Frederic GASPAR" w:date="2020-07-08T12:17:00Z">
                  <w:rPr>
                    <w:ins w:id="199" w:author="Sunstore Rennaz" w:date="2020-07-08T11:16:00Z"/>
                    <w:rFonts w:ascii="Arial" w:hAnsi="Arial" w:cs="Arial"/>
                    <w:sz w:val="19"/>
                    <w:szCs w:val="19"/>
                  </w:rPr>
                </w:rPrChange>
              </w:rPr>
            </w:pPr>
            <w:ins w:id="200" w:author="Sunstore Rennaz" w:date="2020-07-08T11:16:00Z">
              <w:r w:rsidRPr="00FF7BB6">
                <w:rPr>
                  <w:rFonts w:ascii="Arial" w:hAnsi="Arial" w:cs="Arial"/>
                  <w:sz w:val="19"/>
                  <w:szCs w:val="19"/>
                  <w:rPrChange w:id="201" w:author="Frederic GASPAR" w:date="2020-07-08T12:17:00Z">
                    <w:rPr>
                      <w:rFonts w:ascii="Arial" w:hAnsi="Arial" w:cs="Arial"/>
                      <w:sz w:val="19"/>
                      <w:szCs w:val="19"/>
                    </w:rPr>
                  </w:rPrChange>
                </w:rPr>
                <w:t xml:space="preserve">Tag name </w:t>
              </w:r>
            </w:ins>
          </w:p>
        </w:tc>
        <w:tc>
          <w:tcPr>
            <w:tcW w:w="6764" w:type="dxa"/>
            <w:tcBorders>
              <w:top w:val="single" w:sz="4" w:space="0" w:color="000000"/>
              <w:left w:val="single" w:sz="4" w:space="0" w:color="000000"/>
              <w:bottom w:val="single" w:sz="4" w:space="0" w:color="000000"/>
              <w:right w:val="single" w:sz="4" w:space="0" w:color="000000"/>
            </w:tcBorders>
            <w:vAlign w:val="center"/>
            <w:tcPrChange w:id="202" w:author="Frederic GASPAR" w:date="2020-07-08T11:26:00Z">
              <w:tcPr>
                <w:tcW w:w="6714" w:type="dxa"/>
                <w:tcBorders>
                  <w:top w:val="single" w:sz="4" w:space="0" w:color="000000"/>
                  <w:left w:val="single" w:sz="4" w:space="0" w:color="000000"/>
                  <w:bottom w:val="single" w:sz="4" w:space="0" w:color="000000"/>
                  <w:right w:val="single" w:sz="4" w:space="0" w:color="000000"/>
                </w:tcBorders>
                <w:vAlign w:val="center"/>
              </w:tcPr>
            </w:tcPrChange>
          </w:tcPr>
          <w:p w14:paraId="6A569F7E" w14:textId="0607A563" w:rsidR="003506F8" w:rsidRPr="00FF7BB6" w:rsidRDefault="003506F8" w:rsidP="00404A72">
            <w:pPr>
              <w:spacing w:before="120" w:after="120" w:line="276" w:lineRule="auto"/>
              <w:jc w:val="both"/>
              <w:rPr>
                <w:ins w:id="203" w:author="Sunstore Rennaz" w:date="2020-07-08T11:16:00Z"/>
                <w:rFonts w:ascii="Arial" w:hAnsi="Arial" w:cs="Arial"/>
                <w:sz w:val="19"/>
                <w:szCs w:val="19"/>
                <w:rPrChange w:id="204" w:author="Frederic GASPAR" w:date="2020-07-08T12:17:00Z">
                  <w:rPr>
                    <w:ins w:id="205" w:author="Sunstore Rennaz" w:date="2020-07-08T11:16:00Z"/>
                    <w:rFonts w:ascii="Arial" w:hAnsi="Arial" w:cs="Arial"/>
                    <w:sz w:val="19"/>
                    <w:szCs w:val="19"/>
                  </w:rPr>
                </w:rPrChange>
              </w:rPr>
            </w:pPr>
            <w:ins w:id="206" w:author="Sunstore Rennaz" w:date="2020-07-08T11:16:00Z">
              <w:r w:rsidRPr="00FF7BB6">
                <w:rPr>
                  <w:rFonts w:ascii="Arial" w:hAnsi="Arial" w:cs="Arial"/>
                  <w:color w:val="FF0000"/>
                  <w:sz w:val="19"/>
                  <w:szCs w:val="19"/>
                  <w:rPrChange w:id="207" w:author="Frederic GASPAR" w:date="2020-07-08T12:17:00Z">
                    <w:rPr>
                      <w:rFonts w:ascii="Arial" w:hAnsi="Arial" w:cs="Arial"/>
                      <w:color w:val="FF0000"/>
                      <w:sz w:val="19"/>
                      <w:szCs w:val="19"/>
                    </w:rPr>
                  </w:rPrChange>
                </w:rPr>
                <w:t>Confounders</w:t>
              </w:r>
            </w:ins>
          </w:p>
        </w:tc>
      </w:tr>
      <w:tr w:rsidR="003506F8" w:rsidRPr="009C17E5" w14:paraId="2F31499B" w14:textId="77777777" w:rsidTr="00DF29A4">
        <w:trPr>
          <w:trHeight w:val="1368"/>
          <w:ins w:id="208" w:author="Sunstore Rennaz" w:date="2020-07-08T11:16:00Z"/>
          <w:trPrChange w:id="209" w:author="Frederic GASPAR" w:date="2020-07-08T11:26:00Z">
            <w:trPr>
              <w:trHeight w:val="2027"/>
            </w:trPr>
          </w:trPrChange>
        </w:trPr>
        <w:tc>
          <w:tcPr>
            <w:tcW w:w="2446" w:type="dxa"/>
            <w:tcBorders>
              <w:top w:val="single" w:sz="4" w:space="0" w:color="000000"/>
              <w:left w:val="single" w:sz="4" w:space="0" w:color="000000"/>
              <w:bottom w:val="single" w:sz="4" w:space="0" w:color="000000"/>
              <w:right w:val="single" w:sz="4" w:space="0" w:color="000000"/>
            </w:tcBorders>
            <w:tcPrChange w:id="210" w:author="Frederic GASPAR" w:date="2020-07-08T11:26:00Z">
              <w:tcPr>
                <w:tcW w:w="2428" w:type="dxa"/>
                <w:tcBorders>
                  <w:top w:val="single" w:sz="4" w:space="0" w:color="000000"/>
                  <w:left w:val="single" w:sz="4" w:space="0" w:color="000000"/>
                  <w:bottom w:val="single" w:sz="4" w:space="0" w:color="000000"/>
                  <w:right w:val="single" w:sz="4" w:space="0" w:color="000000"/>
                </w:tcBorders>
              </w:tcPr>
            </w:tcPrChange>
          </w:tcPr>
          <w:p w14:paraId="43EED85B" w14:textId="77777777" w:rsidR="003506F8" w:rsidRPr="005F3269" w:rsidRDefault="003506F8" w:rsidP="00404A72">
            <w:pPr>
              <w:spacing w:before="120" w:after="120" w:line="276" w:lineRule="auto"/>
              <w:jc w:val="both"/>
              <w:rPr>
                <w:ins w:id="211" w:author="Sunstore Rennaz" w:date="2020-07-08T11:16:00Z"/>
                <w:rFonts w:ascii="Arial" w:hAnsi="Arial" w:cs="Arial"/>
                <w:sz w:val="19"/>
                <w:szCs w:val="19"/>
              </w:rPr>
            </w:pPr>
            <w:ins w:id="212" w:author="Sunstore Rennaz" w:date="2020-07-08T11:16:00Z">
              <w:r w:rsidRPr="005F3269">
                <w:rPr>
                  <w:rFonts w:ascii="Arial" w:hAnsi="Arial" w:cs="Arial"/>
                  <w:sz w:val="19"/>
                  <w:szCs w:val="19"/>
                </w:rPr>
                <w:t>Rules</w:t>
              </w:r>
            </w:ins>
          </w:p>
        </w:tc>
        <w:tc>
          <w:tcPr>
            <w:tcW w:w="6764" w:type="dxa"/>
            <w:tcBorders>
              <w:top w:val="single" w:sz="4" w:space="0" w:color="000000"/>
              <w:left w:val="single" w:sz="4" w:space="0" w:color="000000"/>
              <w:bottom w:val="single" w:sz="4" w:space="0" w:color="000000"/>
              <w:right w:val="single" w:sz="4" w:space="0" w:color="000000"/>
            </w:tcBorders>
            <w:tcPrChange w:id="213" w:author="Frederic GASPAR" w:date="2020-07-08T11:26:00Z">
              <w:tcPr>
                <w:tcW w:w="6714" w:type="dxa"/>
                <w:tcBorders>
                  <w:top w:val="single" w:sz="4" w:space="0" w:color="000000"/>
                  <w:left w:val="single" w:sz="4" w:space="0" w:color="000000"/>
                  <w:bottom w:val="single" w:sz="4" w:space="0" w:color="000000"/>
                  <w:right w:val="single" w:sz="4" w:space="0" w:color="000000"/>
                </w:tcBorders>
              </w:tcPr>
            </w:tcPrChange>
          </w:tcPr>
          <w:p w14:paraId="3CEEE3AA" w14:textId="7A98CF74" w:rsidR="003506F8" w:rsidRPr="009C17E5" w:rsidRDefault="003506F8" w:rsidP="003506F8">
            <w:pPr>
              <w:pStyle w:val="Default"/>
              <w:numPr>
                <w:ilvl w:val="0"/>
                <w:numId w:val="23"/>
              </w:numPr>
              <w:spacing w:before="120" w:after="120" w:line="276" w:lineRule="auto"/>
              <w:jc w:val="both"/>
              <w:rPr>
                <w:ins w:id="214" w:author="Sunstore Rennaz" w:date="2020-07-08T11:16:00Z"/>
                <w:rFonts w:ascii="Arial" w:eastAsia="Times New Roman" w:hAnsi="Arial" w:cs="Arial"/>
                <w:color w:val="auto"/>
                <w:sz w:val="19"/>
                <w:szCs w:val="19"/>
                <w:lang w:val="en-US" w:eastAsia="fr-FR"/>
              </w:rPr>
            </w:pPr>
            <w:ins w:id="215" w:author="Sunstore Rennaz" w:date="2020-07-08T11:17:00Z">
              <w:r>
                <w:rPr>
                  <w:rFonts w:ascii="Arial" w:eastAsia="Times New Roman" w:hAnsi="Arial" w:cs="Arial"/>
                  <w:color w:val="auto"/>
                  <w:sz w:val="19"/>
                  <w:szCs w:val="19"/>
                  <w:lang w:val="en-US" w:eastAsia="fr-FR"/>
                </w:rPr>
                <w:t>Confounders</w:t>
              </w:r>
            </w:ins>
            <w:ins w:id="216" w:author="Sunstore Rennaz" w:date="2020-07-08T11:16:00Z">
              <w:r w:rsidRPr="009C17E5">
                <w:rPr>
                  <w:rFonts w:ascii="Arial" w:eastAsia="Times New Roman" w:hAnsi="Arial" w:cs="Arial"/>
                  <w:color w:val="auto"/>
                  <w:sz w:val="19"/>
                  <w:szCs w:val="19"/>
                  <w:lang w:val="en-US" w:eastAsia="fr-FR"/>
                </w:rPr>
                <w:t xml:space="preserve"> terms are annotated. </w:t>
              </w:r>
            </w:ins>
          </w:p>
          <w:p w14:paraId="33A0CAF9" w14:textId="48C7ABED" w:rsidR="003506F8" w:rsidRPr="009C17E5" w:rsidRDefault="003506F8" w:rsidP="003506F8">
            <w:pPr>
              <w:pStyle w:val="Default"/>
              <w:numPr>
                <w:ilvl w:val="0"/>
                <w:numId w:val="23"/>
              </w:numPr>
              <w:spacing w:before="120" w:after="120" w:line="276" w:lineRule="auto"/>
              <w:jc w:val="both"/>
              <w:rPr>
                <w:ins w:id="217" w:author="Sunstore Rennaz" w:date="2020-07-08T11:16:00Z"/>
                <w:rFonts w:ascii="Arial" w:eastAsia="Times New Roman" w:hAnsi="Arial" w:cs="Arial"/>
                <w:color w:val="auto"/>
                <w:sz w:val="19"/>
                <w:szCs w:val="19"/>
                <w:lang w:val="en-US" w:eastAsia="fr-FR"/>
              </w:rPr>
            </w:pPr>
            <w:ins w:id="218" w:author="Sunstore Rennaz" w:date="2020-07-08T11:17:00Z">
              <w:r>
                <w:rPr>
                  <w:rFonts w:ascii="Arial" w:eastAsia="Times New Roman" w:hAnsi="Arial" w:cs="Arial"/>
                  <w:color w:val="auto"/>
                  <w:sz w:val="19"/>
                  <w:szCs w:val="19"/>
                  <w:lang w:val="en-US" w:eastAsia="fr-FR"/>
                </w:rPr>
                <w:t>Confounders</w:t>
              </w:r>
            </w:ins>
            <w:ins w:id="219" w:author="Sunstore Rennaz" w:date="2020-07-08T11:16:00Z">
              <w:r w:rsidRPr="009C17E5">
                <w:rPr>
                  <w:rFonts w:ascii="Arial" w:eastAsia="Times New Roman" w:hAnsi="Arial" w:cs="Arial"/>
                  <w:color w:val="auto"/>
                  <w:sz w:val="19"/>
                  <w:szCs w:val="19"/>
                  <w:lang w:val="en-US" w:eastAsia="fr-FR"/>
                </w:rPr>
                <w:t xml:space="preserve"> shall be annotated at each occurrence in the text. </w:t>
              </w:r>
            </w:ins>
          </w:p>
          <w:p w14:paraId="612DA574" w14:textId="3F4F1C7C" w:rsidR="003506F8" w:rsidRPr="003506F8" w:rsidRDefault="003506F8">
            <w:pPr>
              <w:pStyle w:val="Default"/>
              <w:numPr>
                <w:ilvl w:val="0"/>
                <w:numId w:val="23"/>
              </w:numPr>
              <w:spacing w:before="120" w:after="120" w:line="276" w:lineRule="auto"/>
              <w:jc w:val="both"/>
              <w:rPr>
                <w:ins w:id="220" w:author="Sunstore Rennaz" w:date="2020-07-08T11:16:00Z"/>
                <w:rFonts w:ascii="Arial" w:hAnsi="Arial" w:cs="Arial"/>
                <w:sz w:val="19"/>
                <w:szCs w:val="19"/>
                <w:lang w:val="en-US"/>
                <w:rPrChange w:id="221" w:author="Sunstore Rennaz" w:date="2020-07-08T11:18:00Z">
                  <w:rPr>
                    <w:ins w:id="222" w:author="Sunstore Rennaz" w:date="2020-07-08T11:16:00Z"/>
                    <w:lang w:val="en-US"/>
                  </w:rPr>
                </w:rPrChange>
              </w:rPr>
              <w:pPrChange w:id="223" w:author="Sunstore Rennaz" w:date="2020-07-08T11:18:00Z">
                <w:pPr>
                  <w:pStyle w:val="Paragraphedeliste"/>
                  <w:numPr>
                    <w:numId w:val="23"/>
                  </w:numPr>
                  <w:spacing w:line="276" w:lineRule="auto"/>
                  <w:ind w:hanging="360"/>
                  <w:jc w:val="both"/>
                </w:pPr>
              </w:pPrChange>
            </w:pPr>
            <w:ins w:id="224" w:author="Sunstore Rennaz" w:date="2020-07-08T11:16:00Z">
              <w:r w:rsidRPr="009C17E5">
                <w:rPr>
                  <w:rFonts w:ascii="Arial" w:eastAsia="Times New Roman" w:hAnsi="Arial" w:cs="Arial"/>
                  <w:color w:val="auto"/>
                  <w:sz w:val="19"/>
                  <w:szCs w:val="19"/>
                  <w:lang w:val="en-US" w:eastAsia="fr-FR"/>
                </w:rPr>
                <w:t xml:space="preserve">The annotated word(s) correspond(s) to the most important medical concept in the text, e.g. </w:t>
              </w:r>
            </w:ins>
            <w:ins w:id="225" w:author="Sunstore Rennaz" w:date="2020-07-08T11:17:00Z">
              <w:r>
                <w:rPr>
                  <w:rFonts w:ascii="Arial" w:eastAsia="Times New Roman" w:hAnsi="Arial" w:cs="Arial"/>
                  <w:color w:val="auto"/>
                  <w:sz w:val="19"/>
                  <w:szCs w:val="19"/>
                  <w:lang w:val="en-US" w:eastAsia="fr-FR"/>
                </w:rPr>
                <w:t>car accident,…</w:t>
              </w:r>
            </w:ins>
          </w:p>
        </w:tc>
      </w:tr>
    </w:tbl>
    <w:p w14:paraId="26059889" w14:textId="77777777" w:rsidR="003506F8" w:rsidRDefault="003506F8" w:rsidP="003A4046">
      <w:pPr>
        <w:spacing w:line="276" w:lineRule="auto"/>
        <w:jc w:val="both"/>
        <w:rPr>
          <w:ins w:id="226" w:author="Sunstore Rennaz" w:date="2020-07-08T11:14:00Z"/>
          <w:rFonts w:ascii="Arial" w:hAnsi="Arial" w:cs="Arial"/>
          <w:i/>
          <w:color w:val="FF0000"/>
          <w:sz w:val="20"/>
          <w:szCs w:val="20"/>
        </w:rPr>
      </w:pPr>
    </w:p>
    <w:p w14:paraId="3FB973FF" w14:textId="77777777" w:rsidR="003506F8" w:rsidRDefault="003506F8" w:rsidP="003A4046">
      <w:pPr>
        <w:spacing w:line="276" w:lineRule="auto"/>
        <w:jc w:val="both"/>
        <w:rPr>
          <w:ins w:id="227" w:author="Sunstore Rennaz" w:date="2020-07-08T11:14:00Z"/>
          <w:rFonts w:ascii="Arial" w:hAnsi="Arial" w:cs="Arial"/>
          <w:i/>
          <w:color w:val="FF0000"/>
          <w:sz w:val="20"/>
          <w:szCs w:val="20"/>
        </w:rPr>
      </w:pPr>
    </w:p>
    <w:p w14:paraId="34570590" w14:textId="4F071157" w:rsidR="005F3269" w:rsidRPr="003506F8" w:rsidRDefault="003506F8" w:rsidP="003A4046">
      <w:pPr>
        <w:spacing w:line="276" w:lineRule="auto"/>
        <w:jc w:val="both"/>
        <w:rPr>
          <w:rFonts w:ascii="Arial" w:hAnsi="Arial" w:cs="Arial"/>
          <w:i/>
          <w:color w:val="FF0000"/>
          <w:sz w:val="20"/>
          <w:szCs w:val="20"/>
          <w:rPrChange w:id="228" w:author="Sunstore Rennaz" w:date="2020-07-08T11:11:00Z">
            <w:rPr>
              <w:rFonts w:ascii="Arial" w:hAnsi="Arial" w:cs="Arial"/>
              <w:color w:val="FF0000"/>
              <w:sz w:val="20"/>
              <w:szCs w:val="20"/>
            </w:rPr>
          </w:rPrChange>
        </w:rPr>
      </w:pPr>
      <w:ins w:id="229" w:author="Sunstore Rennaz" w:date="2020-07-08T11:11:00Z">
        <w:r>
          <w:rPr>
            <w:rFonts w:ascii="Arial" w:hAnsi="Arial" w:cs="Arial"/>
            <w:i/>
            <w:color w:val="FF0000"/>
            <w:sz w:val="20"/>
            <w:szCs w:val="20"/>
          </w:rPr>
          <w:t>(</w:t>
        </w:r>
      </w:ins>
      <w:r w:rsidR="005F3269" w:rsidRPr="003506F8">
        <w:rPr>
          <w:rFonts w:ascii="Arial" w:hAnsi="Arial" w:cs="Arial"/>
          <w:i/>
          <w:color w:val="FF0000"/>
          <w:sz w:val="20"/>
          <w:szCs w:val="20"/>
          <w:rPrChange w:id="230" w:author="Sunstore Rennaz" w:date="2020-07-08T11:11:00Z">
            <w:rPr>
              <w:rFonts w:ascii="Arial" w:hAnsi="Arial" w:cs="Arial"/>
              <w:color w:val="FF0000"/>
              <w:sz w:val="20"/>
              <w:szCs w:val="20"/>
            </w:rPr>
          </w:rPrChange>
        </w:rPr>
        <w:t>Causal markers annotation</w:t>
      </w:r>
      <w:ins w:id="231" w:author="Sunstore Rennaz" w:date="2020-07-08T11:11:00Z">
        <w:r>
          <w:rPr>
            <w:rFonts w:ascii="Arial" w:hAnsi="Arial" w:cs="Arial"/>
            <w:i/>
            <w:color w:val="FF0000"/>
            <w:sz w:val="20"/>
            <w:szCs w:val="20"/>
          </w:rPr>
          <w:t>)</w:t>
        </w:r>
      </w:ins>
    </w:p>
    <w:p w14:paraId="097D41B4" w14:textId="77777777" w:rsidR="005F3269" w:rsidRPr="003506F8" w:rsidRDefault="005F3269" w:rsidP="003A4046">
      <w:pPr>
        <w:spacing w:line="276" w:lineRule="auto"/>
        <w:jc w:val="both"/>
        <w:rPr>
          <w:rFonts w:ascii="Arial" w:hAnsi="Arial" w:cs="Arial"/>
          <w:i/>
          <w:color w:val="FF0000"/>
          <w:sz w:val="20"/>
          <w:szCs w:val="20"/>
          <w:rPrChange w:id="232" w:author="Sunstore Rennaz" w:date="2020-07-08T11:11:00Z">
            <w:rPr>
              <w:rFonts w:ascii="Arial" w:hAnsi="Arial" w:cs="Arial"/>
              <w:color w:val="FF0000"/>
              <w:sz w:val="20"/>
              <w:szCs w:val="20"/>
            </w:rPr>
          </w:rPrChange>
        </w:rPr>
      </w:pPr>
    </w:p>
    <w:p w14:paraId="254E4872" w14:textId="77777777" w:rsidR="005F3269" w:rsidRPr="003506F8" w:rsidRDefault="005F3269" w:rsidP="005F3269">
      <w:pPr>
        <w:spacing w:line="276" w:lineRule="auto"/>
        <w:jc w:val="both"/>
        <w:rPr>
          <w:rFonts w:ascii="Arial" w:hAnsi="Arial" w:cs="Arial"/>
          <w:i/>
          <w:sz w:val="19"/>
          <w:szCs w:val="19"/>
          <w:lang w:val="en-US"/>
          <w:rPrChange w:id="233" w:author="Sunstore Rennaz" w:date="2020-07-08T11:11:00Z">
            <w:rPr>
              <w:rFonts w:ascii="Arial" w:hAnsi="Arial" w:cs="Arial"/>
              <w:sz w:val="19"/>
              <w:szCs w:val="19"/>
              <w:lang w:val="en-US"/>
            </w:rPr>
          </w:rPrChange>
        </w:rPr>
      </w:pPr>
      <w:r w:rsidRPr="003506F8">
        <w:rPr>
          <w:rFonts w:ascii="Arial" w:hAnsi="Arial" w:cs="Arial"/>
          <w:i/>
          <w:sz w:val="19"/>
          <w:szCs w:val="19"/>
          <w:lang w:val="en-US"/>
          <w:rPrChange w:id="234" w:author="Sunstore Rennaz" w:date="2020-07-08T11:11:00Z">
            <w:rPr>
              <w:rFonts w:ascii="Arial" w:hAnsi="Arial" w:cs="Arial"/>
              <w:sz w:val="19"/>
              <w:szCs w:val="19"/>
              <w:lang w:val="en-US"/>
            </w:rPr>
          </w:rPrChange>
        </w:rPr>
        <w:t xml:space="preserve">Causal factors responsible for antithrombotic-related ADEs, including inappropriate prescribing (under-, over-,mis-prescribing), interactions (drug-disease, drug- food and drug-drug interactions), inappropriate administration, and insufficient monitoring specified in the text will be tagged with the name "causal marker" </w:t>
      </w:r>
      <w:r w:rsidRPr="003506F8">
        <w:rPr>
          <w:rFonts w:ascii="Arial" w:hAnsi="Arial" w:cs="Arial"/>
          <w:b/>
          <w:i/>
          <w:sz w:val="19"/>
          <w:szCs w:val="19"/>
          <w:lang w:val="en-US"/>
          <w:rPrChange w:id="235" w:author="Sunstore Rennaz" w:date="2020-07-08T11:11:00Z">
            <w:rPr>
              <w:rFonts w:ascii="Arial" w:hAnsi="Arial" w:cs="Arial"/>
              <w:b/>
              <w:sz w:val="19"/>
              <w:szCs w:val="19"/>
              <w:lang w:val="en-US"/>
            </w:rPr>
          </w:rPrChange>
        </w:rPr>
        <w:t>(this tag will be clarified during the annotation).</w:t>
      </w:r>
    </w:p>
    <w:p w14:paraId="473DFDC7" w14:textId="77777777" w:rsidR="005F3269" w:rsidRPr="003506F8" w:rsidRDefault="005F3269" w:rsidP="003A4046">
      <w:pPr>
        <w:spacing w:line="276" w:lineRule="auto"/>
        <w:jc w:val="both"/>
        <w:rPr>
          <w:rFonts w:ascii="Arial" w:hAnsi="Arial" w:cs="Arial"/>
          <w:i/>
          <w:color w:val="FF0000"/>
          <w:sz w:val="20"/>
          <w:szCs w:val="20"/>
          <w:lang w:val="en-US"/>
          <w:rPrChange w:id="236" w:author="Sunstore Rennaz" w:date="2020-07-08T11:11:00Z">
            <w:rPr>
              <w:rFonts w:ascii="Arial" w:hAnsi="Arial" w:cs="Arial"/>
              <w:color w:val="FF0000"/>
              <w:sz w:val="20"/>
              <w:szCs w:val="20"/>
              <w:lang w:val="en-US"/>
            </w:rPr>
          </w:rPrChange>
        </w:rPr>
      </w:pPr>
    </w:p>
    <w:tbl>
      <w:tblPr>
        <w:tblStyle w:val="TableGrid"/>
        <w:tblW w:w="9142" w:type="dxa"/>
        <w:tblInd w:w="-5" w:type="dxa"/>
        <w:tblCellMar>
          <w:top w:w="44" w:type="dxa"/>
          <w:left w:w="108" w:type="dxa"/>
          <w:right w:w="63" w:type="dxa"/>
        </w:tblCellMar>
        <w:tblLook w:val="04A0" w:firstRow="1" w:lastRow="0" w:firstColumn="1" w:lastColumn="0" w:noHBand="0" w:noVBand="1"/>
      </w:tblPr>
      <w:tblGrid>
        <w:gridCol w:w="2428"/>
        <w:gridCol w:w="6714"/>
      </w:tblGrid>
      <w:tr w:rsidR="005F3269" w:rsidRPr="003506F8" w14:paraId="11C6F2EF" w14:textId="77777777" w:rsidTr="00404A72">
        <w:trPr>
          <w:trHeight w:val="452"/>
        </w:trPr>
        <w:tc>
          <w:tcPr>
            <w:tcW w:w="2428" w:type="dxa"/>
            <w:tcBorders>
              <w:top w:val="single" w:sz="4" w:space="0" w:color="000000"/>
              <w:left w:val="single" w:sz="4" w:space="0" w:color="000000"/>
              <w:bottom w:val="single" w:sz="4" w:space="0" w:color="000000"/>
              <w:right w:val="single" w:sz="4" w:space="0" w:color="000000"/>
            </w:tcBorders>
            <w:vAlign w:val="center"/>
          </w:tcPr>
          <w:p w14:paraId="303D9642" w14:textId="77777777" w:rsidR="005F3269" w:rsidRPr="003506F8" w:rsidRDefault="005F3269" w:rsidP="00404A72">
            <w:pPr>
              <w:spacing w:before="120" w:after="120" w:line="276" w:lineRule="auto"/>
              <w:jc w:val="both"/>
              <w:rPr>
                <w:rFonts w:ascii="Arial" w:hAnsi="Arial" w:cs="Arial"/>
                <w:i/>
                <w:sz w:val="19"/>
                <w:szCs w:val="19"/>
                <w:rPrChange w:id="237" w:author="Sunstore Rennaz" w:date="2020-07-08T11:11:00Z">
                  <w:rPr>
                    <w:rFonts w:ascii="Arial" w:hAnsi="Arial" w:cs="Arial"/>
                    <w:sz w:val="19"/>
                    <w:szCs w:val="19"/>
                  </w:rPr>
                </w:rPrChange>
              </w:rPr>
            </w:pPr>
            <w:r w:rsidRPr="003506F8">
              <w:rPr>
                <w:rFonts w:ascii="Arial" w:hAnsi="Arial" w:cs="Arial"/>
                <w:i/>
                <w:sz w:val="19"/>
                <w:szCs w:val="19"/>
                <w:rPrChange w:id="238" w:author="Sunstore Rennaz" w:date="2020-07-08T11:11:00Z">
                  <w:rPr>
                    <w:rFonts w:ascii="Arial" w:hAnsi="Arial" w:cs="Arial"/>
                    <w:sz w:val="19"/>
                    <w:szCs w:val="19"/>
                  </w:rPr>
                </w:rPrChange>
              </w:rPr>
              <w:t xml:space="preserve">Tag name </w:t>
            </w:r>
          </w:p>
        </w:tc>
        <w:tc>
          <w:tcPr>
            <w:tcW w:w="6714" w:type="dxa"/>
            <w:tcBorders>
              <w:top w:val="single" w:sz="4" w:space="0" w:color="000000"/>
              <w:left w:val="single" w:sz="4" w:space="0" w:color="000000"/>
              <w:bottom w:val="single" w:sz="4" w:space="0" w:color="000000"/>
              <w:right w:val="single" w:sz="4" w:space="0" w:color="000000"/>
            </w:tcBorders>
            <w:vAlign w:val="center"/>
          </w:tcPr>
          <w:p w14:paraId="45BA2915" w14:textId="77777777" w:rsidR="005F3269" w:rsidRPr="003506F8" w:rsidRDefault="005F3269" w:rsidP="00404A72">
            <w:pPr>
              <w:spacing w:before="120" w:after="120" w:line="276" w:lineRule="auto"/>
              <w:jc w:val="both"/>
              <w:rPr>
                <w:rFonts w:ascii="Arial" w:hAnsi="Arial" w:cs="Arial"/>
                <w:i/>
                <w:sz w:val="19"/>
                <w:szCs w:val="19"/>
                <w:rPrChange w:id="239" w:author="Sunstore Rennaz" w:date="2020-07-08T11:11:00Z">
                  <w:rPr>
                    <w:rFonts w:ascii="Arial" w:hAnsi="Arial" w:cs="Arial"/>
                    <w:sz w:val="19"/>
                    <w:szCs w:val="19"/>
                  </w:rPr>
                </w:rPrChange>
              </w:rPr>
            </w:pPr>
            <w:r w:rsidRPr="003506F8">
              <w:rPr>
                <w:rFonts w:ascii="Arial" w:hAnsi="Arial" w:cs="Arial"/>
                <w:i/>
                <w:color w:val="FF0000"/>
                <w:sz w:val="19"/>
                <w:szCs w:val="19"/>
                <w:rPrChange w:id="240" w:author="Sunstore Rennaz" w:date="2020-07-08T11:11:00Z">
                  <w:rPr>
                    <w:rFonts w:ascii="Arial" w:hAnsi="Arial" w:cs="Arial"/>
                    <w:color w:val="FF0000"/>
                    <w:sz w:val="19"/>
                    <w:szCs w:val="19"/>
                  </w:rPr>
                </w:rPrChange>
              </w:rPr>
              <w:t>Causal marker</w:t>
            </w:r>
          </w:p>
        </w:tc>
      </w:tr>
    </w:tbl>
    <w:p w14:paraId="1862684F" w14:textId="77777777" w:rsidR="005F3269" w:rsidDel="00DF29A4" w:rsidRDefault="005F3269" w:rsidP="003A4046">
      <w:pPr>
        <w:spacing w:line="276" w:lineRule="auto"/>
        <w:jc w:val="both"/>
        <w:rPr>
          <w:del w:id="241" w:author="Frederic GASPAR" w:date="2020-07-08T11:26:00Z"/>
          <w:rFonts w:ascii="Arial" w:hAnsi="Arial" w:cs="Arial"/>
          <w:color w:val="FF0000"/>
          <w:sz w:val="20"/>
          <w:szCs w:val="20"/>
        </w:rPr>
      </w:pPr>
    </w:p>
    <w:p w14:paraId="12485BFE" w14:textId="77777777" w:rsidR="005F3269" w:rsidRDefault="005F3269" w:rsidP="003A4046">
      <w:pPr>
        <w:spacing w:line="276" w:lineRule="auto"/>
        <w:jc w:val="both"/>
        <w:rPr>
          <w:rFonts w:ascii="Arial" w:hAnsi="Arial" w:cs="Arial"/>
          <w:color w:val="FF0000"/>
          <w:sz w:val="20"/>
          <w:szCs w:val="20"/>
        </w:rPr>
      </w:pPr>
    </w:p>
    <w:p w14:paraId="7CFDE913" w14:textId="77777777" w:rsidR="005F3269" w:rsidRDefault="005F3269" w:rsidP="003A4046">
      <w:pPr>
        <w:spacing w:line="276" w:lineRule="auto"/>
        <w:jc w:val="both"/>
        <w:rPr>
          <w:rFonts w:ascii="Arial" w:hAnsi="Arial" w:cs="Arial"/>
          <w:color w:val="FF0000"/>
          <w:sz w:val="20"/>
          <w:szCs w:val="20"/>
        </w:rPr>
      </w:pPr>
    </w:p>
    <w:p w14:paraId="33E37AE2" w14:textId="424E69AF" w:rsidR="003A4046" w:rsidRPr="00DF29A4" w:rsidRDefault="003506F8" w:rsidP="003A4046">
      <w:pPr>
        <w:spacing w:line="276" w:lineRule="auto"/>
        <w:jc w:val="both"/>
        <w:rPr>
          <w:rFonts w:ascii="Arial" w:hAnsi="Arial" w:cs="Arial"/>
          <w:color w:val="FF0000"/>
          <w:sz w:val="20"/>
          <w:szCs w:val="20"/>
          <w:lang w:val="de-CH"/>
          <w:rPrChange w:id="242" w:author="Frederic GASPAR" w:date="2020-07-08T11:25:00Z">
            <w:rPr>
              <w:rFonts w:ascii="Arial" w:hAnsi="Arial" w:cs="Arial"/>
              <w:color w:val="FF0000"/>
              <w:sz w:val="20"/>
              <w:szCs w:val="20"/>
            </w:rPr>
          </w:rPrChange>
        </w:rPr>
      </w:pPr>
      <w:ins w:id="243" w:author="Sunstore Rennaz" w:date="2020-07-08T11:11:00Z">
        <w:r w:rsidRPr="00DF29A4">
          <w:rPr>
            <w:rFonts w:ascii="Arial" w:hAnsi="Arial" w:cs="Arial"/>
            <w:color w:val="FF0000"/>
            <w:sz w:val="20"/>
            <w:szCs w:val="20"/>
            <w:lang w:val="de-CH"/>
            <w:rPrChange w:id="244" w:author="Frederic GASPAR" w:date="2020-07-08T11:25:00Z">
              <w:rPr>
                <w:rFonts w:ascii="Arial" w:hAnsi="Arial" w:cs="Arial"/>
                <w:color w:val="FF0000"/>
                <w:sz w:val="20"/>
                <w:szCs w:val="20"/>
              </w:rPr>
            </w:rPrChange>
          </w:rPr>
          <w:t>NB: This document will be updated iteratively as the annotation work progresses.</w:t>
        </w:r>
      </w:ins>
      <w:del w:id="245" w:author="Sunstore Rennaz" w:date="2020-07-08T11:11:00Z">
        <w:r w:rsidR="00FC34F0" w:rsidRPr="00DF29A4" w:rsidDel="003506F8">
          <w:rPr>
            <w:rFonts w:ascii="Arial" w:hAnsi="Arial" w:cs="Arial"/>
            <w:color w:val="FF0000"/>
            <w:sz w:val="20"/>
            <w:szCs w:val="20"/>
            <w:lang w:val="de-CH"/>
            <w:rPrChange w:id="246" w:author="Frederic GASPAR" w:date="2020-07-08T11:25:00Z">
              <w:rPr>
                <w:rFonts w:ascii="Arial" w:hAnsi="Arial" w:cs="Arial"/>
                <w:color w:val="FF0000"/>
                <w:sz w:val="20"/>
                <w:szCs w:val="20"/>
              </w:rPr>
            </w:rPrChange>
          </w:rPr>
          <w:delText>NB : Ce document sera mis à jour de façon itérative au fil du travail d’annotation</w:delText>
        </w:r>
      </w:del>
    </w:p>
    <w:p w14:paraId="38EE090B" w14:textId="77777777" w:rsidR="003A4046" w:rsidRPr="00DF29A4" w:rsidRDefault="003A4046" w:rsidP="003A4046">
      <w:pPr>
        <w:spacing w:line="276" w:lineRule="auto"/>
        <w:jc w:val="both"/>
        <w:rPr>
          <w:rFonts w:asciiTheme="majorHAnsi" w:hAnsiTheme="majorHAnsi" w:cstheme="majorHAnsi"/>
          <w:sz w:val="20"/>
          <w:szCs w:val="20"/>
          <w:lang w:val="de-CH"/>
          <w:rPrChange w:id="247" w:author="Frederic GASPAR" w:date="2020-07-08T11:25:00Z">
            <w:rPr>
              <w:rFonts w:asciiTheme="majorHAnsi" w:hAnsiTheme="majorHAnsi" w:cstheme="majorHAnsi"/>
              <w:sz w:val="20"/>
              <w:szCs w:val="20"/>
            </w:rPr>
          </w:rPrChange>
        </w:rPr>
      </w:pPr>
    </w:p>
    <w:p w14:paraId="1EDDB5C7" w14:textId="77777777" w:rsidR="005F3269" w:rsidRPr="00793CE2" w:rsidRDefault="005F3269" w:rsidP="005F3269">
      <w:pPr>
        <w:spacing w:after="120" w:line="276" w:lineRule="auto"/>
        <w:jc w:val="both"/>
        <w:rPr>
          <w:rFonts w:ascii="Arial" w:hAnsi="Arial" w:cs="Arial"/>
          <w:sz w:val="19"/>
          <w:szCs w:val="19"/>
          <w:lang w:val="en-US"/>
          <w:rPrChange w:id="248" w:author="Lisibach, Angela" w:date="2020-07-08T09:26:00Z">
            <w:rPr>
              <w:rFonts w:ascii="Arial" w:hAnsi="Arial" w:cs="Arial"/>
              <w:sz w:val="19"/>
              <w:szCs w:val="19"/>
            </w:rPr>
          </w:rPrChange>
        </w:rPr>
      </w:pPr>
      <w:r w:rsidRPr="00793CE2">
        <w:rPr>
          <w:rFonts w:ascii="Arial" w:hAnsi="Arial" w:cs="Arial"/>
          <w:sz w:val="19"/>
          <w:szCs w:val="19"/>
          <w:lang w:val="en-US"/>
          <w:rPrChange w:id="249" w:author="Lisibach, Angela" w:date="2020-07-08T09:26:00Z">
            <w:rPr>
              <w:rFonts w:ascii="Arial" w:hAnsi="Arial" w:cs="Arial"/>
              <w:sz w:val="19"/>
              <w:szCs w:val="19"/>
            </w:rPr>
          </w:rPrChange>
        </w:rPr>
        <w:t>* Definition of clinically relevant "non-severe" hemorrhage (as defined by ISTH): A clinically relevant minor bleed is an acute or subacute clinically evident bleed that does not meet the criteria for a major bleed but does cause a clinical response in that it results in at least one of the following: admission to hospital for bleeding, or medically or surgically guided medical or surgical treatment for bleeding, or a change in antithrombotic therapy (including stopping or discontinuing the medication)</w:t>
      </w:r>
    </w:p>
    <w:p w14:paraId="3A935169" w14:textId="77777777" w:rsidR="005F3269" w:rsidRPr="00793CE2" w:rsidRDefault="005F3269" w:rsidP="005F3269">
      <w:pPr>
        <w:spacing w:line="276" w:lineRule="auto"/>
        <w:jc w:val="both"/>
        <w:rPr>
          <w:rFonts w:ascii="Arial" w:hAnsi="Arial" w:cs="Arial"/>
          <w:sz w:val="19"/>
          <w:szCs w:val="19"/>
          <w:lang w:val="en-US"/>
          <w:rPrChange w:id="250" w:author="Lisibach, Angela" w:date="2020-07-08T09:26:00Z">
            <w:rPr>
              <w:rFonts w:ascii="Arial" w:hAnsi="Arial" w:cs="Arial"/>
              <w:sz w:val="19"/>
              <w:szCs w:val="19"/>
            </w:rPr>
          </w:rPrChange>
        </w:rPr>
      </w:pPr>
      <w:r w:rsidRPr="00793CE2">
        <w:rPr>
          <w:rFonts w:ascii="Arial" w:hAnsi="Arial" w:cs="Arial"/>
          <w:sz w:val="19"/>
          <w:szCs w:val="19"/>
          <w:lang w:val="en-US"/>
          <w:rPrChange w:id="251" w:author="Lisibach, Angela" w:date="2020-07-08T09:26:00Z">
            <w:rPr>
              <w:rFonts w:ascii="Arial" w:hAnsi="Arial" w:cs="Arial"/>
              <w:sz w:val="19"/>
              <w:szCs w:val="19"/>
            </w:rPr>
          </w:rPrChange>
        </w:rPr>
        <w:t>Definition of a "severe" hemorrhage (according to ISTH) : Fatal hemorrhage and/or symptomatic bleeding into a critical area or organ, such as intracranial, intraspinal, intraocular, retroperitoneal, intraarticular or pericardial, or intramuscular compartmentalized hemorrhage and/or bleeding causing a drop in hemoglobin of 2 g/dL (1.24 mmol/L) or more, or resulting in the transfusion of two or more units of whole blood or red blood cells.</w:t>
      </w:r>
    </w:p>
    <w:p w14:paraId="40A6F2E0" w14:textId="77777777" w:rsidR="007260B6" w:rsidRPr="00793CE2" w:rsidRDefault="007260B6" w:rsidP="007260B6">
      <w:pPr>
        <w:spacing w:line="276" w:lineRule="auto"/>
        <w:jc w:val="both"/>
        <w:rPr>
          <w:rFonts w:ascii="Arial" w:hAnsi="Arial" w:cs="Arial"/>
          <w:sz w:val="19"/>
          <w:szCs w:val="19"/>
          <w:lang w:val="en-US"/>
          <w:rPrChange w:id="252" w:author="Lisibach, Angela" w:date="2020-07-08T09:26:00Z">
            <w:rPr>
              <w:rFonts w:ascii="Arial" w:hAnsi="Arial" w:cs="Arial"/>
              <w:sz w:val="19"/>
              <w:szCs w:val="19"/>
            </w:rPr>
          </w:rPrChange>
        </w:rPr>
      </w:pPr>
    </w:p>
    <w:p w14:paraId="5FC04B06" w14:textId="77777777" w:rsidR="007260B6" w:rsidRPr="007D150E" w:rsidRDefault="007260B6" w:rsidP="001743CF">
      <w:pPr>
        <w:rPr>
          <w:rFonts w:ascii="Arial" w:hAnsi="Arial" w:cs="Arial"/>
          <w:b/>
          <w:bCs/>
          <w:sz w:val="19"/>
          <w:szCs w:val="19"/>
          <w:lang w:val="en-US"/>
          <w:rPrChange w:id="253" w:author="Frederic GASPAR" w:date="2020-07-08T12:07:00Z">
            <w:rPr>
              <w:rFonts w:ascii="Arial" w:hAnsi="Arial" w:cs="Arial"/>
              <w:b/>
              <w:bCs/>
              <w:color w:val="FF0000"/>
              <w:sz w:val="19"/>
              <w:szCs w:val="19"/>
            </w:rPr>
          </w:rPrChange>
        </w:rPr>
      </w:pPr>
    </w:p>
    <w:p w14:paraId="6F0B023D" w14:textId="041078BD" w:rsidR="00896DFD" w:rsidRPr="007D150E" w:rsidRDefault="007D150E" w:rsidP="001743CF">
      <w:pPr>
        <w:rPr>
          <w:ins w:id="254" w:author="Frederic GASPAR" w:date="2020-07-08T12:07:00Z"/>
          <w:rFonts w:ascii="Arial" w:hAnsi="Arial" w:cs="Arial"/>
          <w:b/>
          <w:bCs/>
          <w:sz w:val="19"/>
          <w:szCs w:val="19"/>
          <w:lang w:val="en-US"/>
          <w:rPrChange w:id="255" w:author="Frederic GASPAR" w:date="2020-07-08T12:07:00Z">
            <w:rPr>
              <w:ins w:id="256" w:author="Frederic GASPAR" w:date="2020-07-08T12:07:00Z"/>
              <w:rFonts w:ascii="Arial" w:hAnsi="Arial" w:cs="Arial"/>
              <w:b/>
              <w:bCs/>
              <w:color w:val="FF0000"/>
              <w:sz w:val="19"/>
              <w:szCs w:val="19"/>
              <w:lang w:val="en-US"/>
            </w:rPr>
          </w:rPrChange>
        </w:rPr>
      </w:pPr>
      <w:ins w:id="257" w:author="Frederic GASPAR" w:date="2020-07-08T12:07:00Z">
        <w:r w:rsidRPr="007D150E">
          <w:rPr>
            <w:rFonts w:ascii="Arial" w:hAnsi="Arial" w:cs="Arial"/>
            <w:b/>
            <w:bCs/>
            <w:sz w:val="19"/>
            <w:szCs w:val="19"/>
            <w:lang w:val="en-US"/>
            <w:rPrChange w:id="258" w:author="Frederic GASPAR" w:date="2020-07-08T12:07:00Z">
              <w:rPr>
                <w:rFonts w:ascii="Arial" w:hAnsi="Arial" w:cs="Arial"/>
                <w:b/>
                <w:bCs/>
                <w:color w:val="FF0000"/>
                <w:sz w:val="19"/>
                <w:szCs w:val="19"/>
                <w:lang w:val="en-US"/>
              </w:rPr>
            </w:rPrChange>
          </w:rPr>
          <w:t>Bibliography</w:t>
        </w:r>
      </w:ins>
    </w:p>
    <w:p w14:paraId="06F49CA4" w14:textId="7129F8F8" w:rsidR="007D150E" w:rsidRDefault="007D150E" w:rsidP="001743CF">
      <w:pPr>
        <w:rPr>
          <w:ins w:id="259" w:author="Frederic GASPAR" w:date="2020-07-08T12:07:00Z"/>
          <w:rFonts w:ascii="Arial" w:hAnsi="Arial" w:cs="Arial"/>
          <w:b/>
          <w:bCs/>
          <w:color w:val="FF0000"/>
          <w:sz w:val="19"/>
          <w:szCs w:val="19"/>
          <w:lang w:val="en-US"/>
        </w:rPr>
      </w:pPr>
    </w:p>
    <w:p w14:paraId="7241478A" w14:textId="5AE298E8" w:rsidR="007D150E" w:rsidRPr="003A4D0E" w:rsidRDefault="003A4D0E" w:rsidP="00835134">
      <w:pPr>
        <w:spacing w:after="100"/>
        <w:rPr>
          <w:rFonts w:ascii="Arial" w:hAnsi="Arial" w:cs="Arial"/>
          <w:bCs/>
          <w:sz w:val="19"/>
          <w:szCs w:val="19"/>
          <w:lang w:val="en-US"/>
          <w:rPrChange w:id="260" w:author="Frederic GASPAR" w:date="2020-07-08T12:09:00Z">
            <w:rPr>
              <w:rFonts w:ascii="Arial" w:hAnsi="Arial" w:cs="Arial"/>
              <w:b/>
              <w:bCs/>
              <w:color w:val="FF0000"/>
              <w:sz w:val="19"/>
              <w:szCs w:val="19"/>
            </w:rPr>
          </w:rPrChange>
        </w:rPr>
        <w:pPrChange w:id="261" w:author="Frederic GASPAR" w:date="2020-07-08T12:22:00Z">
          <w:pPr/>
        </w:pPrChange>
      </w:pPr>
      <w:ins w:id="262" w:author="Frederic GASPAR" w:date="2020-07-08T12:09:00Z">
        <w:r w:rsidRPr="003A4D0E">
          <w:rPr>
            <w:rFonts w:ascii="Arial" w:hAnsi="Arial" w:cs="Arial"/>
            <w:bCs/>
            <w:sz w:val="19"/>
            <w:szCs w:val="19"/>
            <w:lang w:val="en-US"/>
            <w:rPrChange w:id="263" w:author="Frederic GASPAR" w:date="2020-07-08T12:09:00Z">
              <w:rPr>
                <w:rFonts w:ascii="Arial" w:hAnsi="Arial" w:cs="Arial"/>
                <w:bCs/>
                <w:color w:val="FF0000"/>
                <w:sz w:val="19"/>
                <w:szCs w:val="19"/>
                <w:lang w:val="en-US"/>
              </w:rPr>
            </w:rPrChange>
          </w:rPr>
          <w:t>1</w:t>
        </w:r>
        <w:r>
          <w:rPr>
            <w:rFonts w:ascii="Arial" w:hAnsi="Arial" w:cs="Arial"/>
            <w:bCs/>
            <w:sz w:val="19"/>
            <w:szCs w:val="19"/>
            <w:lang w:val="en-US"/>
          </w:rPr>
          <w:t xml:space="preserve"> </w:t>
        </w:r>
      </w:ins>
      <w:ins w:id="264" w:author="Frederic GASPAR" w:date="2020-07-08T12:19:00Z">
        <w:r w:rsidR="00FF7BB6" w:rsidRPr="00FF7BB6">
          <w:rPr>
            <w:rFonts w:ascii="Arial" w:hAnsi="Arial" w:cs="Arial"/>
            <w:bCs/>
            <w:sz w:val="19"/>
            <w:szCs w:val="19"/>
            <w:lang w:val="en-US"/>
          </w:rPr>
          <w:t>P. Stenetorp, S. Pyysalo, G. Topi ́c, T. Ohta, S. Ananiadou, andJ. Tsujii.  2012.BRAT: a Web-based Tool for NLP-AssistedText Annotation.   InProceedings of the Demonstrations atEACL 2012.</w:t>
        </w:r>
      </w:ins>
    </w:p>
    <w:p w14:paraId="1461CEEE" w14:textId="3B4214BC" w:rsidR="00896DFD" w:rsidRPr="003A4D0E" w:rsidRDefault="003A4D0E" w:rsidP="00835134">
      <w:pPr>
        <w:spacing w:after="100"/>
        <w:rPr>
          <w:rFonts w:ascii="Arial" w:hAnsi="Arial" w:cs="Arial"/>
          <w:bCs/>
          <w:sz w:val="19"/>
          <w:szCs w:val="19"/>
          <w:lang w:val="en-US"/>
          <w:rPrChange w:id="265" w:author="Frederic GASPAR" w:date="2020-07-08T12:09:00Z">
            <w:rPr>
              <w:rFonts w:ascii="Arial" w:hAnsi="Arial" w:cs="Arial"/>
              <w:b/>
              <w:bCs/>
              <w:color w:val="FF0000"/>
              <w:sz w:val="19"/>
              <w:szCs w:val="19"/>
            </w:rPr>
          </w:rPrChange>
        </w:rPr>
        <w:pPrChange w:id="266" w:author="Frederic GASPAR" w:date="2020-07-08T12:22:00Z">
          <w:pPr/>
        </w:pPrChange>
      </w:pPr>
      <w:ins w:id="267" w:author="Frederic GASPAR" w:date="2020-07-08T12:09:00Z">
        <w:r w:rsidRPr="003A4D0E">
          <w:rPr>
            <w:rFonts w:ascii="Arial" w:hAnsi="Arial" w:cs="Arial"/>
            <w:bCs/>
            <w:sz w:val="19"/>
            <w:szCs w:val="19"/>
            <w:lang w:val="en-US"/>
            <w:rPrChange w:id="268" w:author="Frederic GASPAR" w:date="2020-07-08T12:09:00Z">
              <w:rPr>
                <w:rFonts w:ascii="Arial" w:hAnsi="Arial" w:cs="Arial"/>
                <w:b/>
                <w:bCs/>
                <w:color w:val="FF0000"/>
                <w:sz w:val="19"/>
                <w:szCs w:val="19"/>
                <w:lang w:val="en-US"/>
              </w:rPr>
            </w:rPrChange>
          </w:rPr>
          <w:t>2</w:t>
        </w:r>
      </w:ins>
      <w:ins w:id="269" w:author="Frederic GASPAR" w:date="2020-07-08T12:18:00Z">
        <w:r w:rsidR="00FF7BB6" w:rsidRPr="00FF7BB6">
          <w:t xml:space="preserve"> </w:t>
        </w:r>
        <w:r w:rsidR="00FF7BB6" w:rsidRPr="00FF7BB6">
          <w:rPr>
            <w:rFonts w:ascii="Arial" w:hAnsi="Arial" w:cs="Arial"/>
            <w:bCs/>
            <w:sz w:val="19"/>
            <w:szCs w:val="19"/>
            <w:lang w:val="en-US"/>
          </w:rPr>
          <w:t>H. Cunningham, V. Tablan, A. Roberts, K. Bontcheva (2013) Getting More Out of Biomedical Documents with GATE's Full Lifecycle Open Source Text Analytics. PLoS Comput Biol 9(2): e1002854. doi:10.1371/journal.pcbi.1002854</w:t>
        </w:r>
      </w:ins>
    </w:p>
    <w:p w14:paraId="074C422D" w14:textId="44A8CDB7" w:rsidR="00896DFD" w:rsidRPr="00835134" w:rsidDel="00215C7A" w:rsidRDefault="003A4D0E" w:rsidP="00835134">
      <w:pPr>
        <w:spacing w:after="100"/>
        <w:rPr>
          <w:del w:id="270" w:author="Sunstore Rennaz" w:date="2020-07-08T11:18:00Z"/>
          <w:rFonts w:ascii="Arial" w:hAnsi="Arial" w:cs="Arial"/>
          <w:bCs/>
          <w:sz w:val="19"/>
          <w:szCs w:val="19"/>
          <w:lang w:val="en-US"/>
          <w:rPrChange w:id="271" w:author="Frederic GASPAR" w:date="2020-07-08T12:09:00Z">
            <w:rPr>
              <w:del w:id="272" w:author="Sunstore Rennaz" w:date="2020-07-08T11:18:00Z"/>
              <w:rFonts w:ascii="Arial" w:hAnsi="Arial" w:cs="Arial"/>
              <w:b/>
              <w:bCs/>
              <w:color w:val="FF0000"/>
              <w:sz w:val="19"/>
              <w:szCs w:val="19"/>
            </w:rPr>
          </w:rPrChange>
        </w:rPr>
        <w:pPrChange w:id="273" w:author="Frederic GASPAR" w:date="2020-07-08T12:22:00Z">
          <w:pPr/>
        </w:pPrChange>
      </w:pPr>
      <w:ins w:id="274" w:author="Frederic GASPAR" w:date="2020-07-08T12:09:00Z">
        <w:r w:rsidRPr="003A4D0E">
          <w:rPr>
            <w:rFonts w:ascii="Arial" w:hAnsi="Arial" w:cs="Arial"/>
            <w:bCs/>
            <w:sz w:val="19"/>
            <w:szCs w:val="19"/>
            <w:lang w:val="en-US"/>
            <w:rPrChange w:id="275" w:author="Frederic GASPAR" w:date="2020-07-08T12:09:00Z">
              <w:rPr>
                <w:rFonts w:ascii="Arial" w:hAnsi="Arial" w:cs="Arial"/>
                <w:b/>
                <w:bCs/>
                <w:color w:val="FF0000"/>
                <w:sz w:val="19"/>
                <w:szCs w:val="19"/>
                <w:lang w:val="en-US"/>
              </w:rPr>
            </w:rPrChange>
          </w:rPr>
          <w:t>3</w:t>
        </w:r>
      </w:ins>
      <w:ins w:id="276" w:author="Frederic GASPAR" w:date="2020-07-08T12:20:00Z">
        <w:r w:rsidR="00835134">
          <w:rPr>
            <w:rFonts w:ascii="Arial" w:hAnsi="Arial" w:cs="Arial"/>
            <w:bCs/>
            <w:sz w:val="19"/>
            <w:szCs w:val="19"/>
            <w:lang w:val="en-US"/>
          </w:rPr>
          <w:t xml:space="preserve"> </w:t>
        </w:r>
      </w:ins>
      <w:ins w:id="277" w:author="Frederic GASPAR" w:date="2020-07-08T12:21:00Z">
        <w:r w:rsidR="00835134" w:rsidRPr="00835134">
          <w:rPr>
            <w:rFonts w:ascii="Arial" w:hAnsi="Arial" w:cs="Arial"/>
            <w:bCs/>
            <w:sz w:val="19"/>
            <w:szCs w:val="19"/>
            <w:lang w:val="en-US"/>
          </w:rPr>
          <w:t>Pearl, J., Causal inference in statistics: An overview. 2009: Statistics Surveys</w:t>
        </w:r>
      </w:ins>
    </w:p>
    <w:p w14:paraId="1393774A" w14:textId="6B6BE51D" w:rsidR="00896DFD" w:rsidRPr="003A4D0E" w:rsidDel="00215C7A" w:rsidRDefault="00896DFD" w:rsidP="00835134">
      <w:pPr>
        <w:spacing w:after="100"/>
        <w:rPr>
          <w:del w:id="278" w:author="Sunstore Rennaz" w:date="2020-07-08T11:18:00Z"/>
          <w:rFonts w:ascii="Arial" w:hAnsi="Arial" w:cs="Arial"/>
          <w:bCs/>
          <w:sz w:val="19"/>
          <w:szCs w:val="19"/>
          <w:lang w:val="en-US"/>
          <w:rPrChange w:id="279" w:author="Frederic GASPAR" w:date="2020-07-08T12:09:00Z">
            <w:rPr>
              <w:del w:id="280" w:author="Sunstore Rennaz" w:date="2020-07-08T11:18:00Z"/>
              <w:rFonts w:ascii="Arial" w:hAnsi="Arial" w:cs="Arial"/>
              <w:b/>
              <w:bCs/>
              <w:color w:val="FF0000"/>
              <w:sz w:val="19"/>
              <w:szCs w:val="19"/>
            </w:rPr>
          </w:rPrChange>
        </w:rPr>
        <w:pPrChange w:id="281" w:author="Frederic GASPAR" w:date="2020-07-08T12:22:00Z">
          <w:pPr/>
        </w:pPrChange>
      </w:pPr>
    </w:p>
    <w:p w14:paraId="1B541B8A" w14:textId="25418C10" w:rsidR="005F3269" w:rsidRPr="003A4D0E" w:rsidDel="00215C7A" w:rsidRDefault="005F3269" w:rsidP="00835134">
      <w:pPr>
        <w:spacing w:after="100"/>
        <w:rPr>
          <w:del w:id="282" w:author="Sunstore Rennaz" w:date="2020-07-08T11:18:00Z"/>
          <w:rFonts w:ascii="Arial" w:hAnsi="Arial" w:cs="Arial"/>
          <w:bCs/>
          <w:sz w:val="19"/>
          <w:szCs w:val="19"/>
          <w:lang w:val="en-US"/>
          <w:rPrChange w:id="283" w:author="Frederic GASPAR" w:date="2020-07-08T12:09:00Z">
            <w:rPr>
              <w:del w:id="284" w:author="Sunstore Rennaz" w:date="2020-07-08T11:18:00Z"/>
              <w:rFonts w:ascii="Arial" w:hAnsi="Arial" w:cs="Arial"/>
              <w:b/>
              <w:bCs/>
              <w:color w:val="FF0000"/>
              <w:sz w:val="19"/>
              <w:szCs w:val="19"/>
            </w:rPr>
          </w:rPrChange>
        </w:rPr>
        <w:pPrChange w:id="285" w:author="Frederic GASPAR" w:date="2020-07-08T12:22:00Z">
          <w:pPr/>
        </w:pPrChange>
      </w:pPr>
    </w:p>
    <w:p w14:paraId="31C612F5" w14:textId="77777777" w:rsidR="003506F8" w:rsidRPr="003A4D0E" w:rsidRDefault="003506F8" w:rsidP="00835134">
      <w:pPr>
        <w:spacing w:after="100"/>
        <w:rPr>
          <w:ins w:id="286" w:author="Sunstore Rennaz" w:date="2020-07-08T11:18:00Z"/>
          <w:rFonts w:ascii="Arial" w:hAnsi="Arial" w:cs="Arial"/>
          <w:bCs/>
          <w:sz w:val="19"/>
          <w:szCs w:val="19"/>
          <w:lang w:val="en-US"/>
          <w:rPrChange w:id="287" w:author="Frederic GASPAR" w:date="2020-07-08T12:09:00Z">
            <w:rPr>
              <w:ins w:id="288" w:author="Sunstore Rennaz" w:date="2020-07-08T11:18:00Z"/>
              <w:rFonts w:ascii="Arial" w:hAnsi="Arial" w:cs="Arial"/>
              <w:b/>
              <w:bCs/>
              <w:color w:val="FF0000"/>
              <w:sz w:val="19"/>
              <w:szCs w:val="19"/>
              <w:lang w:val="en-US"/>
            </w:rPr>
          </w:rPrChange>
        </w:rPr>
        <w:pPrChange w:id="289" w:author="Frederic GASPAR" w:date="2020-07-08T12:22:00Z">
          <w:pPr/>
        </w:pPrChange>
      </w:pPr>
    </w:p>
    <w:p w14:paraId="75E25BA2" w14:textId="212B623B" w:rsidR="00215C7A" w:rsidRPr="003A4D0E" w:rsidRDefault="003A4D0E" w:rsidP="00835134">
      <w:pPr>
        <w:spacing w:after="100"/>
        <w:rPr>
          <w:ins w:id="290" w:author="Sunstore Rennaz" w:date="2020-07-08T11:18:00Z"/>
          <w:rFonts w:ascii="Arial" w:hAnsi="Arial" w:cs="Arial"/>
          <w:bCs/>
          <w:sz w:val="19"/>
          <w:szCs w:val="19"/>
          <w:lang w:val="en-US"/>
          <w:rPrChange w:id="291" w:author="Frederic GASPAR" w:date="2020-07-08T12:09:00Z">
            <w:rPr>
              <w:ins w:id="292" w:author="Sunstore Rennaz" w:date="2020-07-08T11:18:00Z"/>
              <w:rFonts w:ascii="Arial" w:hAnsi="Arial" w:cs="Arial"/>
              <w:b/>
              <w:bCs/>
              <w:color w:val="FF0000"/>
              <w:sz w:val="19"/>
              <w:szCs w:val="19"/>
              <w:lang w:val="en-US"/>
            </w:rPr>
          </w:rPrChange>
        </w:rPr>
        <w:pPrChange w:id="293" w:author="Frederic GASPAR" w:date="2020-07-08T12:22:00Z">
          <w:pPr/>
        </w:pPrChange>
      </w:pPr>
      <w:ins w:id="294" w:author="Frederic GASPAR" w:date="2020-07-08T12:09:00Z">
        <w:r w:rsidRPr="003A4D0E">
          <w:rPr>
            <w:rFonts w:ascii="Arial" w:hAnsi="Arial" w:cs="Arial"/>
            <w:bCs/>
            <w:sz w:val="19"/>
            <w:szCs w:val="19"/>
            <w:lang w:val="en-US"/>
            <w:rPrChange w:id="295" w:author="Frederic GASPAR" w:date="2020-07-08T12:09:00Z">
              <w:rPr>
                <w:rFonts w:ascii="Arial" w:hAnsi="Arial" w:cs="Arial"/>
                <w:b/>
                <w:bCs/>
                <w:color w:val="FF0000"/>
                <w:sz w:val="19"/>
                <w:szCs w:val="19"/>
                <w:lang w:val="en-US"/>
              </w:rPr>
            </w:rPrChange>
          </w:rPr>
          <w:t>4</w:t>
        </w:r>
      </w:ins>
      <w:ins w:id="296" w:author="Frederic GASPAR" w:date="2020-07-08T12:21:00Z">
        <w:r w:rsidR="00835134" w:rsidRPr="00835134">
          <w:rPr>
            <w:lang w:val="en-US"/>
            <w:rPrChange w:id="297" w:author="Frederic GASPAR" w:date="2020-07-08T12:21:00Z">
              <w:rPr/>
            </w:rPrChange>
          </w:rPr>
          <w:t xml:space="preserve"> </w:t>
        </w:r>
        <w:r w:rsidR="00835134" w:rsidRPr="00835134">
          <w:rPr>
            <w:rFonts w:ascii="Arial" w:hAnsi="Arial" w:cs="Arial"/>
            <w:bCs/>
            <w:sz w:val="19"/>
            <w:szCs w:val="19"/>
            <w:lang w:val="en-US"/>
          </w:rPr>
          <w:t>Hernan, M. and J. Robins, Causal Inference Book. forthcoming., Boca Raton: Chapman &amp; Hall/CRC. 220 pages.</w:t>
        </w:r>
      </w:ins>
    </w:p>
    <w:p w14:paraId="07E25456" w14:textId="3D857ACF" w:rsidR="00215C7A" w:rsidRPr="00FF7BB6" w:rsidRDefault="003A4D0E" w:rsidP="00835134">
      <w:pPr>
        <w:spacing w:after="100"/>
        <w:rPr>
          <w:ins w:id="298" w:author="Sunstore Rennaz" w:date="2020-07-08T11:18:00Z"/>
          <w:rFonts w:ascii="Arial" w:hAnsi="Arial" w:cs="Arial"/>
          <w:bCs/>
          <w:sz w:val="19"/>
          <w:szCs w:val="19"/>
          <w:lang w:val="en-US"/>
          <w:rPrChange w:id="299" w:author="Frederic GASPAR" w:date="2020-07-08T12:17:00Z">
            <w:rPr>
              <w:ins w:id="300" w:author="Sunstore Rennaz" w:date="2020-07-08T11:18:00Z"/>
              <w:rFonts w:ascii="Arial" w:hAnsi="Arial" w:cs="Arial"/>
              <w:b/>
              <w:bCs/>
              <w:color w:val="FF0000"/>
              <w:sz w:val="19"/>
              <w:szCs w:val="19"/>
              <w:lang w:val="en-US"/>
            </w:rPr>
          </w:rPrChange>
        </w:rPr>
        <w:pPrChange w:id="301" w:author="Frederic GASPAR" w:date="2020-07-08T12:22:00Z">
          <w:pPr/>
        </w:pPrChange>
      </w:pPr>
      <w:ins w:id="302" w:author="Frederic GASPAR" w:date="2020-07-08T12:09:00Z">
        <w:r w:rsidRPr="003A4D0E">
          <w:rPr>
            <w:rFonts w:ascii="Arial" w:hAnsi="Arial" w:cs="Arial"/>
            <w:bCs/>
            <w:sz w:val="19"/>
            <w:szCs w:val="19"/>
            <w:lang w:val="en-US"/>
            <w:rPrChange w:id="303" w:author="Frederic GASPAR" w:date="2020-07-08T12:09:00Z">
              <w:rPr>
                <w:rFonts w:ascii="Arial" w:hAnsi="Arial" w:cs="Arial"/>
                <w:b/>
                <w:bCs/>
                <w:color w:val="FF0000"/>
                <w:sz w:val="19"/>
                <w:szCs w:val="19"/>
                <w:lang w:val="en-US"/>
              </w:rPr>
            </w:rPrChange>
          </w:rPr>
          <w:t>5</w:t>
        </w:r>
      </w:ins>
      <w:ins w:id="304" w:author="Frederic GASPAR" w:date="2020-07-08T12:17:00Z">
        <w:r w:rsidR="00FF7BB6" w:rsidRPr="00FF7BB6">
          <w:t xml:space="preserve"> </w:t>
        </w:r>
        <w:r w:rsidR="00FF7BB6" w:rsidRPr="00FF7BB6">
          <w:rPr>
            <w:rFonts w:ascii="Arial" w:hAnsi="Arial" w:cs="Arial"/>
            <w:bCs/>
            <w:sz w:val="19"/>
            <w:szCs w:val="19"/>
            <w:lang w:val="en-US"/>
          </w:rPr>
          <w:t>Pharmacology Research &amp; Perspectives, Volume: 6, Issue: 1, First published: 03 January 2018, DOI: (10.1002/prp2.373)</w:t>
        </w:r>
      </w:ins>
    </w:p>
    <w:p w14:paraId="10CA0BBC" w14:textId="77777777" w:rsidR="00215C7A" w:rsidRDefault="00215C7A" w:rsidP="001743CF">
      <w:pPr>
        <w:rPr>
          <w:ins w:id="305" w:author="Sunstore Rennaz" w:date="2020-07-08T11:18:00Z"/>
          <w:rFonts w:ascii="Arial" w:hAnsi="Arial" w:cs="Arial"/>
          <w:b/>
          <w:bCs/>
          <w:color w:val="FF0000"/>
          <w:sz w:val="19"/>
          <w:szCs w:val="19"/>
          <w:lang w:val="en-US"/>
        </w:rPr>
      </w:pPr>
    </w:p>
    <w:p w14:paraId="3230F062" w14:textId="039B4265" w:rsidR="00215C7A" w:rsidDel="00835134" w:rsidRDefault="00215C7A" w:rsidP="00835134">
      <w:pPr>
        <w:rPr>
          <w:ins w:id="306" w:author="Sunstore Rennaz" w:date="2020-07-08T11:18:00Z"/>
          <w:del w:id="307" w:author="Frederic GASPAR" w:date="2020-07-08T12:21:00Z"/>
          <w:rFonts w:ascii="Arial" w:hAnsi="Arial" w:cs="Arial"/>
          <w:b/>
          <w:bCs/>
          <w:color w:val="FF0000"/>
          <w:sz w:val="19"/>
          <w:szCs w:val="19"/>
          <w:lang w:val="en-US"/>
        </w:rPr>
      </w:pPr>
    </w:p>
    <w:p w14:paraId="1A82A536" w14:textId="764EBDA8" w:rsidR="00215C7A" w:rsidRPr="00793CE2" w:rsidDel="00835134" w:rsidRDefault="00215C7A" w:rsidP="001743CF">
      <w:pPr>
        <w:rPr>
          <w:del w:id="308" w:author="Frederic GASPAR" w:date="2020-07-08T12:21:00Z"/>
          <w:rFonts w:ascii="Arial" w:hAnsi="Arial" w:cs="Arial"/>
          <w:b/>
          <w:bCs/>
          <w:color w:val="FF0000"/>
          <w:sz w:val="19"/>
          <w:szCs w:val="19"/>
          <w:lang w:val="en-US"/>
          <w:rPrChange w:id="309" w:author="Lisibach, Angela" w:date="2020-07-08T09:26:00Z">
            <w:rPr>
              <w:del w:id="310" w:author="Frederic GASPAR" w:date="2020-07-08T12:21:00Z"/>
              <w:rFonts w:ascii="Arial" w:hAnsi="Arial" w:cs="Arial"/>
              <w:b/>
              <w:bCs/>
              <w:color w:val="FF0000"/>
              <w:sz w:val="19"/>
              <w:szCs w:val="19"/>
            </w:rPr>
          </w:rPrChange>
        </w:rPr>
      </w:pPr>
    </w:p>
    <w:p w14:paraId="1FD01DBF" w14:textId="77777777" w:rsidR="007260B6" w:rsidRPr="00793CE2" w:rsidRDefault="007260B6" w:rsidP="001743CF">
      <w:pPr>
        <w:rPr>
          <w:rFonts w:ascii="Arial" w:hAnsi="Arial" w:cs="Arial"/>
          <w:b/>
          <w:bCs/>
          <w:color w:val="FF0000"/>
          <w:sz w:val="19"/>
          <w:szCs w:val="19"/>
          <w:lang w:val="en-US"/>
          <w:rPrChange w:id="311" w:author="Lisibach, Angela" w:date="2020-07-08T09:26:00Z">
            <w:rPr>
              <w:rFonts w:ascii="Arial" w:hAnsi="Arial" w:cs="Arial"/>
              <w:b/>
              <w:bCs/>
              <w:color w:val="FF0000"/>
              <w:sz w:val="19"/>
              <w:szCs w:val="19"/>
            </w:rPr>
          </w:rPrChange>
        </w:rPr>
      </w:pPr>
    </w:p>
    <w:p w14:paraId="5CD46372" w14:textId="77777777" w:rsidR="00DF29A4" w:rsidRPr="00835134" w:rsidRDefault="00DF29A4" w:rsidP="001743CF">
      <w:pPr>
        <w:rPr>
          <w:ins w:id="312" w:author="Frederic GASPAR" w:date="2020-07-08T11:26:00Z"/>
          <w:rFonts w:ascii="Arial" w:hAnsi="Arial" w:cs="Arial"/>
          <w:b/>
          <w:bCs/>
          <w:color w:val="FF0000"/>
          <w:sz w:val="19"/>
          <w:szCs w:val="19"/>
          <w:lang w:val="en-US"/>
          <w:rPrChange w:id="313" w:author="Frederic GASPAR" w:date="2020-07-08T12:21:00Z">
            <w:rPr>
              <w:ins w:id="314" w:author="Frederic GASPAR" w:date="2020-07-08T11:26:00Z"/>
              <w:rFonts w:ascii="Arial" w:hAnsi="Arial" w:cs="Arial"/>
              <w:b/>
              <w:bCs/>
              <w:color w:val="FF0000"/>
              <w:sz w:val="19"/>
              <w:szCs w:val="19"/>
            </w:rPr>
          </w:rPrChange>
        </w:rPr>
      </w:pPr>
      <w:ins w:id="315" w:author="Frederic GASPAR" w:date="2020-07-08T11:26:00Z">
        <w:r w:rsidRPr="00835134">
          <w:rPr>
            <w:rFonts w:ascii="Arial" w:hAnsi="Arial" w:cs="Arial"/>
            <w:b/>
            <w:bCs/>
            <w:color w:val="FF0000"/>
            <w:sz w:val="19"/>
            <w:szCs w:val="19"/>
            <w:lang w:val="en-US"/>
            <w:rPrChange w:id="316" w:author="Frederic GASPAR" w:date="2020-07-08T12:21:00Z">
              <w:rPr>
                <w:rFonts w:ascii="Arial" w:hAnsi="Arial" w:cs="Arial"/>
                <w:b/>
                <w:bCs/>
                <w:color w:val="FF0000"/>
                <w:sz w:val="19"/>
                <w:szCs w:val="19"/>
              </w:rPr>
            </w:rPrChange>
          </w:rPr>
          <w:br w:type="page"/>
        </w:r>
      </w:ins>
    </w:p>
    <w:p w14:paraId="0E11F26B" w14:textId="133113E1" w:rsidR="001743CF" w:rsidRPr="00FC34F0" w:rsidDel="00DF29A4" w:rsidRDefault="005F3269" w:rsidP="001743CF">
      <w:pPr>
        <w:rPr>
          <w:del w:id="317" w:author="Frederic GASPAR" w:date="2020-07-08T11:26:00Z"/>
          <w:rFonts w:ascii="Arial" w:hAnsi="Arial" w:cs="Arial"/>
          <w:sz w:val="19"/>
          <w:szCs w:val="19"/>
        </w:rPr>
      </w:pPr>
      <w:r>
        <w:rPr>
          <w:rFonts w:ascii="Arial" w:hAnsi="Arial" w:cs="Arial"/>
          <w:b/>
          <w:bCs/>
          <w:color w:val="FF0000"/>
          <w:sz w:val="19"/>
          <w:szCs w:val="19"/>
        </w:rPr>
        <w:t>Annex</w:t>
      </w:r>
      <w:r w:rsidR="001743CF" w:rsidRPr="00C81160">
        <w:rPr>
          <w:rFonts w:ascii="Arial" w:hAnsi="Arial" w:cs="Arial"/>
          <w:b/>
          <w:bCs/>
          <w:color w:val="FF0000"/>
          <w:sz w:val="19"/>
          <w:szCs w:val="19"/>
        </w:rPr>
        <w:t xml:space="preserve"> 1</w:t>
      </w:r>
      <w:r w:rsidR="001743CF" w:rsidRPr="00C81160">
        <w:rPr>
          <w:rFonts w:ascii="Arial" w:hAnsi="Arial" w:cs="Arial"/>
          <w:color w:val="FF0000"/>
          <w:sz w:val="19"/>
          <w:szCs w:val="19"/>
        </w:rPr>
        <w:t> </w:t>
      </w:r>
      <w:r w:rsidR="001743CF" w:rsidRPr="00FC34F0">
        <w:rPr>
          <w:rFonts w:ascii="Arial" w:hAnsi="Arial" w:cs="Arial"/>
          <w:sz w:val="19"/>
          <w:szCs w:val="19"/>
        </w:rPr>
        <w:t>: Liste des anti-thrombotiques à annoter</w:t>
      </w:r>
    </w:p>
    <w:p w14:paraId="618DB807" w14:textId="77777777" w:rsidR="00FC34F0" w:rsidRDefault="00FC34F0" w:rsidP="00DF29A4">
      <w:pPr>
        <w:rPr>
          <w:rFonts w:asciiTheme="majorHAnsi" w:hAnsiTheme="majorHAnsi" w:cstheme="majorHAnsi"/>
          <w:sz w:val="20"/>
          <w:szCs w:val="20"/>
        </w:rPr>
        <w:pPrChange w:id="318" w:author="Frederic GASPAR" w:date="2020-07-08T11:26:00Z">
          <w:pPr>
            <w:spacing w:line="276" w:lineRule="auto"/>
            <w:jc w:val="both"/>
          </w:pPr>
        </w:pPrChange>
      </w:pPr>
    </w:p>
    <w:p w14:paraId="14D9D77C" w14:textId="77777777" w:rsidR="006654A8" w:rsidDel="00DF29A4" w:rsidRDefault="006654A8" w:rsidP="003A4046">
      <w:pPr>
        <w:spacing w:line="276" w:lineRule="auto"/>
        <w:jc w:val="both"/>
        <w:rPr>
          <w:del w:id="319" w:author="Frederic GASPAR" w:date="2020-07-08T11:25:00Z"/>
          <w:rFonts w:asciiTheme="majorHAnsi" w:hAnsiTheme="majorHAnsi" w:cstheme="majorHAnsi"/>
          <w:sz w:val="20"/>
          <w:szCs w:val="20"/>
        </w:rPr>
      </w:pPr>
    </w:p>
    <w:p w14:paraId="042C7BF4" w14:textId="3FBE5360" w:rsidR="00FC34F0" w:rsidRPr="00FC34F0" w:rsidDel="00DF29A4" w:rsidRDefault="00FC34F0" w:rsidP="00FC34F0">
      <w:pPr>
        <w:rPr>
          <w:del w:id="320" w:author="Frederic GASPAR" w:date="2020-07-08T11:25:00Z"/>
          <w:rFonts w:ascii="Arial" w:hAnsi="Arial" w:cs="Arial"/>
          <w:sz w:val="19"/>
          <w:szCs w:val="19"/>
        </w:rPr>
      </w:pPr>
    </w:p>
    <w:p w14:paraId="399BF331" w14:textId="77777777" w:rsidR="00FC34F0" w:rsidRDefault="00FC34F0" w:rsidP="003A4046">
      <w:pPr>
        <w:spacing w:line="276" w:lineRule="auto"/>
        <w:jc w:val="both"/>
        <w:rPr>
          <w:rFonts w:asciiTheme="majorHAnsi" w:hAnsiTheme="majorHAnsi" w:cstheme="majorHAnsi"/>
          <w:sz w:val="20"/>
          <w:szCs w:val="20"/>
        </w:rPr>
      </w:pPr>
    </w:p>
    <w:tbl>
      <w:tblPr>
        <w:tblStyle w:val="Grilledutableau"/>
        <w:tblpPr w:leftFromText="141" w:rightFromText="141" w:vertAnchor="page" w:horzAnchor="margin" w:tblpXSpec="center" w:tblpY="2068"/>
        <w:tblW w:w="5319" w:type="pct"/>
        <w:tblLook w:val="04A0" w:firstRow="1" w:lastRow="0" w:firstColumn="1" w:lastColumn="0" w:noHBand="0" w:noVBand="1"/>
      </w:tblPr>
      <w:tblGrid>
        <w:gridCol w:w="2369"/>
        <w:gridCol w:w="1535"/>
        <w:gridCol w:w="2931"/>
        <w:gridCol w:w="2805"/>
      </w:tblGrid>
      <w:tr w:rsidR="00FC34F0" w:rsidRPr="00960BEC" w14:paraId="5E1052AF" w14:textId="77777777" w:rsidTr="00FC34F0">
        <w:trPr>
          <w:trHeight w:val="557"/>
        </w:trPr>
        <w:tc>
          <w:tcPr>
            <w:tcW w:w="1229" w:type="pct"/>
            <w:tcBorders>
              <w:bottom w:val="single" w:sz="4" w:space="0" w:color="auto"/>
              <w:right w:val="nil"/>
            </w:tcBorders>
            <w:shd w:val="clear" w:color="auto" w:fill="D9D9D9" w:themeFill="background1" w:themeFillShade="D9"/>
            <w:vAlign w:val="center"/>
          </w:tcPr>
          <w:p w14:paraId="2ECD7771" w14:textId="77777777" w:rsidR="00FC34F0" w:rsidRPr="00960BEC" w:rsidRDefault="00FC34F0" w:rsidP="00404A72">
            <w:pPr>
              <w:tabs>
                <w:tab w:val="left" w:pos="426"/>
                <w:tab w:val="left" w:pos="567"/>
              </w:tabs>
              <w:spacing w:after="120"/>
              <w:jc w:val="center"/>
              <w:rPr>
                <w:rFonts w:ascii="Arial" w:hAnsi="Arial" w:cs="Arial"/>
                <w:bCs/>
                <w:color w:val="000000" w:themeColor="text1"/>
                <w:sz w:val="18"/>
                <w:szCs w:val="18"/>
                <w:lang w:val="en-GB"/>
              </w:rPr>
            </w:pPr>
            <w:r w:rsidRPr="00960BEC">
              <w:rPr>
                <w:rFonts w:ascii="Arial" w:hAnsi="Arial" w:cs="Arial"/>
                <w:bCs/>
                <w:color w:val="000000" w:themeColor="text1"/>
                <w:sz w:val="18"/>
                <w:szCs w:val="18"/>
                <w:lang w:val="en-GB"/>
              </w:rPr>
              <w:t>Class</w:t>
            </w:r>
          </w:p>
        </w:tc>
        <w:tc>
          <w:tcPr>
            <w:tcW w:w="796" w:type="pct"/>
            <w:tcBorders>
              <w:left w:val="nil"/>
              <w:bottom w:val="single" w:sz="4" w:space="0" w:color="auto"/>
              <w:right w:val="nil"/>
            </w:tcBorders>
            <w:shd w:val="clear" w:color="auto" w:fill="D9D9D9" w:themeFill="background1" w:themeFillShade="D9"/>
            <w:vAlign w:val="center"/>
          </w:tcPr>
          <w:p w14:paraId="1B6BFF52" w14:textId="77777777" w:rsidR="00FC34F0" w:rsidRPr="00960BEC" w:rsidRDefault="00FC34F0" w:rsidP="00404A72">
            <w:pPr>
              <w:tabs>
                <w:tab w:val="left" w:pos="567"/>
              </w:tabs>
              <w:spacing w:after="120"/>
              <w:jc w:val="center"/>
              <w:rPr>
                <w:rFonts w:ascii="Arial" w:hAnsi="Arial" w:cs="Arial"/>
                <w:bCs/>
                <w:color w:val="000000" w:themeColor="text1"/>
                <w:sz w:val="18"/>
                <w:szCs w:val="18"/>
                <w:lang w:val="en-GB"/>
              </w:rPr>
            </w:pPr>
            <w:r w:rsidRPr="00960BEC">
              <w:rPr>
                <w:rFonts w:ascii="Arial" w:hAnsi="Arial" w:cs="Arial"/>
                <w:bCs/>
                <w:color w:val="000000" w:themeColor="text1"/>
                <w:sz w:val="18"/>
                <w:szCs w:val="18"/>
                <w:lang w:val="en-GB"/>
              </w:rPr>
              <w:t>ATC</w:t>
            </w:r>
          </w:p>
        </w:tc>
        <w:tc>
          <w:tcPr>
            <w:tcW w:w="1520" w:type="pct"/>
            <w:tcBorders>
              <w:left w:val="nil"/>
              <w:bottom w:val="single" w:sz="4" w:space="0" w:color="auto"/>
              <w:right w:val="nil"/>
            </w:tcBorders>
            <w:shd w:val="clear" w:color="auto" w:fill="D9D9D9" w:themeFill="background1" w:themeFillShade="D9"/>
            <w:vAlign w:val="center"/>
          </w:tcPr>
          <w:p w14:paraId="192EBB64" w14:textId="77777777" w:rsidR="00FC34F0" w:rsidRPr="00960BEC" w:rsidRDefault="00FC34F0" w:rsidP="00404A72">
            <w:pPr>
              <w:tabs>
                <w:tab w:val="left" w:pos="567"/>
              </w:tabs>
              <w:spacing w:after="120"/>
              <w:ind w:left="-43"/>
              <w:jc w:val="center"/>
              <w:rPr>
                <w:rFonts w:ascii="Arial" w:hAnsi="Arial" w:cs="Arial"/>
                <w:bCs/>
                <w:color w:val="000000" w:themeColor="text1"/>
                <w:sz w:val="18"/>
                <w:szCs w:val="18"/>
                <w:lang w:val="en-GB"/>
              </w:rPr>
            </w:pPr>
            <w:r w:rsidRPr="00960BEC">
              <w:rPr>
                <w:rFonts w:ascii="Arial" w:hAnsi="Arial" w:cs="Arial"/>
                <w:bCs/>
                <w:color w:val="000000" w:themeColor="text1"/>
                <w:sz w:val="18"/>
                <w:szCs w:val="18"/>
                <w:lang w:val="en-GB"/>
              </w:rPr>
              <w:t>Antithrombotic</w:t>
            </w:r>
          </w:p>
        </w:tc>
        <w:tc>
          <w:tcPr>
            <w:tcW w:w="1456" w:type="pct"/>
            <w:tcBorders>
              <w:left w:val="nil"/>
              <w:bottom w:val="single" w:sz="4" w:space="0" w:color="auto"/>
            </w:tcBorders>
            <w:shd w:val="clear" w:color="auto" w:fill="D9D9D9" w:themeFill="background1" w:themeFillShade="D9"/>
            <w:vAlign w:val="center"/>
          </w:tcPr>
          <w:p w14:paraId="30D7B38F" w14:textId="77777777" w:rsidR="00FC34F0" w:rsidRPr="00960BEC" w:rsidRDefault="00FC34F0" w:rsidP="00404A72">
            <w:pPr>
              <w:tabs>
                <w:tab w:val="left" w:pos="567"/>
              </w:tabs>
              <w:spacing w:after="120"/>
              <w:ind w:left="-134" w:firstLine="444"/>
              <w:jc w:val="center"/>
              <w:rPr>
                <w:rFonts w:ascii="Arial" w:hAnsi="Arial" w:cs="Arial"/>
                <w:bCs/>
                <w:color w:val="000000" w:themeColor="text1"/>
                <w:sz w:val="18"/>
                <w:szCs w:val="18"/>
                <w:lang w:val="en-GB"/>
              </w:rPr>
            </w:pPr>
            <w:r w:rsidRPr="00960BEC">
              <w:rPr>
                <w:rFonts w:ascii="Arial" w:hAnsi="Arial" w:cs="Arial"/>
                <w:bCs/>
                <w:color w:val="000000" w:themeColor="text1"/>
                <w:sz w:val="18"/>
                <w:szCs w:val="18"/>
                <w:lang w:val="en-GB"/>
              </w:rPr>
              <w:t>Spécialité (liste LS)</w:t>
            </w:r>
          </w:p>
        </w:tc>
      </w:tr>
      <w:tr w:rsidR="00FC34F0" w:rsidRPr="00960BEC" w14:paraId="7862D538" w14:textId="77777777" w:rsidTr="00404A72">
        <w:trPr>
          <w:trHeight w:val="397"/>
        </w:trPr>
        <w:tc>
          <w:tcPr>
            <w:tcW w:w="1229" w:type="pct"/>
            <w:vMerge w:val="restart"/>
            <w:tcBorders>
              <w:bottom w:val="nil"/>
            </w:tcBorders>
            <w:vAlign w:val="center"/>
          </w:tcPr>
          <w:p w14:paraId="3340E655"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lang w:val="en-GB"/>
              </w:rPr>
              <w:t>Vitamin K antagonists</w:t>
            </w:r>
          </w:p>
        </w:tc>
        <w:tc>
          <w:tcPr>
            <w:tcW w:w="796" w:type="pct"/>
            <w:tcBorders>
              <w:bottom w:val="nil"/>
            </w:tcBorders>
            <w:shd w:val="clear" w:color="auto" w:fill="auto"/>
            <w:vAlign w:val="center"/>
          </w:tcPr>
          <w:p w14:paraId="5BD10DCA"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B01AA04</w:t>
            </w:r>
          </w:p>
        </w:tc>
        <w:tc>
          <w:tcPr>
            <w:tcW w:w="1520" w:type="pct"/>
            <w:tcBorders>
              <w:bottom w:val="nil"/>
            </w:tcBorders>
            <w:shd w:val="clear" w:color="auto" w:fill="auto"/>
            <w:vAlign w:val="center"/>
          </w:tcPr>
          <w:p w14:paraId="7E0AE016" w14:textId="77777777" w:rsidR="00FC34F0" w:rsidRPr="00960BEC" w:rsidRDefault="00FC34F0" w:rsidP="00404A72">
            <w:pPr>
              <w:tabs>
                <w:tab w:val="left" w:pos="567"/>
                <w:tab w:val="left" w:pos="6804"/>
              </w:tabs>
              <w:spacing w:after="120"/>
              <w:ind w:left="322"/>
              <w:rPr>
                <w:rFonts w:ascii="Arial" w:hAnsi="Arial" w:cs="Arial"/>
                <w:color w:val="000000" w:themeColor="text1"/>
                <w:sz w:val="18"/>
                <w:szCs w:val="18"/>
                <w:lang w:val="en-GB"/>
              </w:rPr>
            </w:pPr>
            <w:r w:rsidRPr="00960BEC">
              <w:rPr>
                <w:rFonts w:ascii="Arial" w:hAnsi="Arial" w:cs="Arial"/>
                <w:color w:val="000000" w:themeColor="text1"/>
                <w:sz w:val="18"/>
                <w:szCs w:val="18"/>
                <w:lang w:val="en-GB"/>
              </w:rPr>
              <w:t>Phenprocoumon</w:t>
            </w:r>
          </w:p>
        </w:tc>
        <w:tc>
          <w:tcPr>
            <w:tcW w:w="1456" w:type="pct"/>
            <w:tcBorders>
              <w:bottom w:val="nil"/>
            </w:tcBorders>
            <w:vAlign w:val="center"/>
          </w:tcPr>
          <w:p w14:paraId="0243A6CE"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lang w:val="en-GB"/>
              </w:rPr>
            </w:pPr>
            <w:r w:rsidRPr="00960BEC">
              <w:rPr>
                <w:rFonts w:ascii="Arial" w:hAnsi="Arial" w:cs="Arial"/>
                <w:color w:val="000000" w:themeColor="text1"/>
                <w:sz w:val="18"/>
                <w:szCs w:val="18"/>
                <w:lang w:val="en-GB"/>
              </w:rPr>
              <w:t>Marcoumar</w:t>
            </w:r>
            <w:r w:rsidRPr="00960BEC">
              <w:rPr>
                <w:rFonts w:ascii="Arial" w:hAnsi="Arial" w:cs="Arial"/>
                <w:color w:val="000000" w:themeColor="text1"/>
                <w:sz w:val="18"/>
                <w:szCs w:val="18"/>
                <w:lang w:val="en-GB"/>
              </w:rPr>
              <w:sym w:font="Symbol" w:char="F0D2"/>
            </w:r>
          </w:p>
        </w:tc>
      </w:tr>
      <w:tr w:rsidR="00FC34F0" w:rsidRPr="00960BEC" w14:paraId="54244BB0" w14:textId="77777777" w:rsidTr="00404A72">
        <w:trPr>
          <w:trHeight w:val="442"/>
        </w:trPr>
        <w:tc>
          <w:tcPr>
            <w:tcW w:w="1229" w:type="pct"/>
            <w:vMerge/>
            <w:tcBorders>
              <w:top w:val="nil"/>
            </w:tcBorders>
            <w:vAlign w:val="center"/>
          </w:tcPr>
          <w:p w14:paraId="029AC1E2"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single" w:sz="4" w:space="0" w:color="auto"/>
            </w:tcBorders>
            <w:shd w:val="clear" w:color="auto" w:fill="auto"/>
            <w:vAlign w:val="center"/>
          </w:tcPr>
          <w:p w14:paraId="060C9AF3" w14:textId="77777777" w:rsidR="00FC34F0" w:rsidRPr="00960BEC" w:rsidRDefault="00FC34F0" w:rsidP="00404A72">
            <w:pPr>
              <w:tabs>
                <w:tab w:val="left" w:pos="567"/>
              </w:tabs>
              <w:spacing w:after="120"/>
              <w:jc w:val="center"/>
              <w:rPr>
                <w:rFonts w:ascii="Arial" w:hAnsi="Arial" w:cs="Arial"/>
                <w:color w:val="000000" w:themeColor="text1"/>
                <w:sz w:val="18"/>
                <w:szCs w:val="18"/>
                <w:lang w:val="en-GB"/>
              </w:rPr>
            </w:pPr>
            <w:r w:rsidRPr="00960BEC">
              <w:rPr>
                <w:rFonts w:ascii="Arial" w:hAnsi="Arial" w:cs="Arial"/>
                <w:color w:val="000000" w:themeColor="text1"/>
                <w:sz w:val="18"/>
                <w:szCs w:val="18"/>
                <w:shd w:val="clear" w:color="auto" w:fill="FFFFFF"/>
                <w:lang w:val="en-GB"/>
              </w:rPr>
              <w:t>B01AA07</w:t>
            </w:r>
          </w:p>
        </w:tc>
        <w:tc>
          <w:tcPr>
            <w:tcW w:w="1520" w:type="pct"/>
            <w:tcBorders>
              <w:top w:val="nil"/>
              <w:bottom w:val="single" w:sz="4" w:space="0" w:color="auto"/>
            </w:tcBorders>
            <w:shd w:val="clear" w:color="auto" w:fill="auto"/>
            <w:vAlign w:val="center"/>
          </w:tcPr>
          <w:p w14:paraId="2CA11753" w14:textId="77777777" w:rsidR="00FC34F0" w:rsidRPr="00960BEC" w:rsidRDefault="00FC34F0" w:rsidP="00404A72">
            <w:pPr>
              <w:tabs>
                <w:tab w:val="left" w:pos="567"/>
                <w:tab w:val="left" w:pos="6804"/>
              </w:tabs>
              <w:spacing w:after="120"/>
              <w:ind w:left="322"/>
              <w:rPr>
                <w:rFonts w:ascii="Arial" w:hAnsi="Arial" w:cs="Arial"/>
                <w:color w:val="000000" w:themeColor="text1"/>
                <w:sz w:val="18"/>
                <w:szCs w:val="18"/>
                <w:lang w:val="en-GB"/>
              </w:rPr>
            </w:pPr>
            <w:r w:rsidRPr="00960BEC">
              <w:rPr>
                <w:rFonts w:ascii="Arial" w:hAnsi="Arial" w:cs="Arial"/>
                <w:color w:val="000000" w:themeColor="text1"/>
                <w:sz w:val="18"/>
                <w:szCs w:val="18"/>
                <w:lang w:val="en-GB"/>
              </w:rPr>
              <w:t>Acenocoumarol</w:t>
            </w:r>
          </w:p>
        </w:tc>
        <w:tc>
          <w:tcPr>
            <w:tcW w:w="1456" w:type="pct"/>
            <w:tcBorders>
              <w:top w:val="nil"/>
              <w:bottom w:val="single" w:sz="4" w:space="0" w:color="auto"/>
            </w:tcBorders>
            <w:vAlign w:val="center"/>
          </w:tcPr>
          <w:p w14:paraId="3B089AB8"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lang w:val="en-GB"/>
              </w:rPr>
            </w:pPr>
            <w:r w:rsidRPr="00960BEC">
              <w:rPr>
                <w:rFonts w:ascii="Arial" w:hAnsi="Arial" w:cs="Arial"/>
                <w:color w:val="000000" w:themeColor="text1"/>
                <w:sz w:val="18"/>
                <w:szCs w:val="18"/>
                <w:lang w:val="en-GB"/>
              </w:rPr>
              <w:t>Sintrom</w:t>
            </w:r>
            <w:r w:rsidRPr="00960BEC">
              <w:rPr>
                <w:rFonts w:ascii="Arial" w:hAnsi="Arial" w:cs="Arial"/>
                <w:color w:val="000000" w:themeColor="text1"/>
                <w:sz w:val="18"/>
                <w:szCs w:val="18"/>
                <w:lang w:val="en-GB"/>
              </w:rPr>
              <w:sym w:font="Symbol" w:char="F0D2"/>
            </w:r>
          </w:p>
        </w:tc>
      </w:tr>
      <w:tr w:rsidR="00FC34F0" w:rsidRPr="00960BEC" w14:paraId="0DEE748D" w14:textId="77777777" w:rsidTr="00404A72">
        <w:trPr>
          <w:trHeight w:val="397"/>
        </w:trPr>
        <w:tc>
          <w:tcPr>
            <w:tcW w:w="1229" w:type="pct"/>
            <w:vMerge w:val="restart"/>
            <w:vAlign w:val="center"/>
          </w:tcPr>
          <w:p w14:paraId="0F7881FF"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lang w:val="en-GB"/>
              </w:rPr>
              <w:t>Heparins</w:t>
            </w:r>
          </w:p>
        </w:tc>
        <w:tc>
          <w:tcPr>
            <w:tcW w:w="796" w:type="pct"/>
            <w:tcBorders>
              <w:bottom w:val="nil"/>
            </w:tcBorders>
            <w:shd w:val="clear" w:color="auto" w:fill="auto"/>
            <w:vAlign w:val="center"/>
          </w:tcPr>
          <w:p w14:paraId="1D1FCC0F"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B01AB01</w:t>
            </w:r>
          </w:p>
        </w:tc>
        <w:tc>
          <w:tcPr>
            <w:tcW w:w="1520" w:type="pct"/>
            <w:tcBorders>
              <w:bottom w:val="nil"/>
            </w:tcBorders>
            <w:shd w:val="clear" w:color="auto" w:fill="auto"/>
            <w:vAlign w:val="center"/>
          </w:tcPr>
          <w:p w14:paraId="67E42CAB" w14:textId="77777777" w:rsidR="00FC34F0" w:rsidRPr="00960BEC" w:rsidRDefault="00FC34F0" w:rsidP="00404A72">
            <w:pPr>
              <w:tabs>
                <w:tab w:val="left" w:pos="567"/>
                <w:tab w:val="left" w:pos="6804"/>
              </w:tabs>
              <w:spacing w:after="120"/>
              <w:ind w:left="322"/>
              <w:rPr>
                <w:rFonts w:ascii="Arial" w:hAnsi="Arial" w:cs="Arial"/>
                <w:color w:val="000000" w:themeColor="text1"/>
                <w:sz w:val="18"/>
                <w:szCs w:val="18"/>
                <w:lang w:val="en-GB"/>
              </w:rPr>
            </w:pPr>
            <w:r w:rsidRPr="00960BEC">
              <w:rPr>
                <w:rFonts w:ascii="Arial" w:hAnsi="Arial" w:cs="Arial"/>
                <w:color w:val="000000" w:themeColor="text1"/>
                <w:sz w:val="18"/>
                <w:szCs w:val="18"/>
                <w:lang w:val="en-GB"/>
              </w:rPr>
              <w:t>Heparin</w:t>
            </w:r>
          </w:p>
        </w:tc>
        <w:tc>
          <w:tcPr>
            <w:tcW w:w="1456" w:type="pct"/>
            <w:tcBorders>
              <w:bottom w:val="nil"/>
            </w:tcBorders>
            <w:vAlign w:val="center"/>
          </w:tcPr>
          <w:p w14:paraId="3792986E"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lang w:val="en-GB"/>
              </w:rPr>
            </w:pPr>
            <w:r w:rsidRPr="00960BEC">
              <w:rPr>
                <w:rFonts w:ascii="Arial" w:hAnsi="Arial" w:cs="Arial"/>
                <w:color w:val="000000" w:themeColor="text1"/>
                <w:sz w:val="18"/>
                <w:szCs w:val="18"/>
                <w:lang w:val="en-GB"/>
              </w:rPr>
              <w:t>Terme héparine toujours présent</w:t>
            </w:r>
          </w:p>
        </w:tc>
      </w:tr>
      <w:tr w:rsidR="00FC34F0" w:rsidRPr="00960BEC" w14:paraId="130FB453" w14:textId="77777777" w:rsidTr="00404A72">
        <w:trPr>
          <w:trHeight w:val="397"/>
        </w:trPr>
        <w:tc>
          <w:tcPr>
            <w:tcW w:w="1229" w:type="pct"/>
            <w:vMerge/>
            <w:vAlign w:val="center"/>
          </w:tcPr>
          <w:p w14:paraId="0FFA0EBB"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0713D6AE"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B01AB02</w:t>
            </w:r>
          </w:p>
        </w:tc>
        <w:tc>
          <w:tcPr>
            <w:tcW w:w="1520" w:type="pct"/>
            <w:tcBorders>
              <w:top w:val="nil"/>
              <w:bottom w:val="nil"/>
            </w:tcBorders>
            <w:shd w:val="clear" w:color="auto" w:fill="auto"/>
            <w:vAlign w:val="center"/>
          </w:tcPr>
          <w:p w14:paraId="1F1F9446" w14:textId="77777777" w:rsidR="00FC34F0" w:rsidRPr="00960BEC" w:rsidRDefault="00FC34F0" w:rsidP="00404A72">
            <w:pPr>
              <w:tabs>
                <w:tab w:val="left" w:pos="567"/>
                <w:tab w:val="left" w:pos="6804"/>
              </w:tabs>
              <w:spacing w:after="120"/>
              <w:ind w:left="322"/>
              <w:rPr>
                <w:rFonts w:ascii="Arial" w:hAnsi="Arial" w:cs="Arial"/>
                <w:color w:val="000000" w:themeColor="text1"/>
                <w:sz w:val="18"/>
                <w:szCs w:val="18"/>
                <w:lang w:val="en-GB"/>
              </w:rPr>
            </w:pPr>
            <w:r w:rsidRPr="00960BEC">
              <w:rPr>
                <w:rFonts w:ascii="Arial" w:hAnsi="Arial" w:cs="Arial"/>
                <w:color w:val="000000" w:themeColor="text1"/>
                <w:sz w:val="18"/>
                <w:szCs w:val="18"/>
                <w:lang w:val="en-GB"/>
              </w:rPr>
              <w:t>Antithrombin III</w:t>
            </w:r>
          </w:p>
        </w:tc>
        <w:tc>
          <w:tcPr>
            <w:tcW w:w="1456" w:type="pct"/>
            <w:tcBorders>
              <w:top w:val="nil"/>
              <w:bottom w:val="nil"/>
            </w:tcBorders>
            <w:vAlign w:val="center"/>
          </w:tcPr>
          <w:p w14:paraId="19880AB6"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lang w:val="en-GB"/>
              </w:rPr>
            </w:pPr>
            <w:r w:rsidRPr="00960BEC">
              <w:rPr>
                <w:rFonts w:ascii="Arial" w:hAnsi="Arial" w:cs="Arial"/>
                <w:color w:val="000000" w:themeColor="text1"/>
                <w:sz w:val="18"/>
                <w:szCs w:val="18"/>
                <w:lang w:val="en-GB"/>
              </w:rPr>
              <w:t>Kybernin P</w:t>
            </w:r>
            <w:r w:rsidRPr="00960BEC">
              <w:rPr>
                <w:rFonts w:ascii="Arial" w:hAnsi="Arial" w:cs="Arial"/>
                <w:color w:val="000000" w:themeColor="text1"/>
                <w:sz w:val="18"/>
                <w:szCs w:val="18"/>
                <w:lang w:val="en-GB"/>
              </w:rPr>
              <w:sym w:font="Symbol" w:char="F0D2"/>
            </w:r>
            <w:r w:rsidRPr="00960BEC">
              <w:rPr>
                <w:rFonts w:ascii="Arial" w:hAnsi="Arial" w:cs="Arial"/>
                <w:color w:val="000000" w:themeColor="text1"/>
                <w:sz w:val="18"/>
                <w:szCs w:val="18"/>
                <w:lang w:val="en-GB"/>
              </w:rPr>
              <w:t>, Atenativ</w:t>
            </w:r>
            <w:r w:rsidRPr="00960BEC">
              <w:rPr>
                <w:rFonts w:ascii="Arial" w:hAnsi="Arial" w:cs="Arial"/>
                <w:color w:val="000000" w:themeColor="text1"/>
                <w:sz w:val="18"/>
                <w:szCs w:val="18"/>
                <w:lang w:val="en-GB"/>
              </w:rPr>
              <w:sym w:font="Symbol" w:char="F0D2"/>
            </w:r>
            <w:r w:rsidRPr="00960BEC">
              <w:rPr>
                <w:rFonts w:ascii="Arial" w:hAnsi="Arial" w:cs="Arial"/>
                <w:color w:val="000000" w:themeColor="text1"/>
                <w:sz w:val="18"/>
                <w:szCs w:val="18"/>
                <w:lang w:val="en-GB"/>
              </w:rPr>
              <w:t xml:space="preserve"> </w:t>
            </w:r>
          </w:p>
        </w:tc>
      </w:tr>
      <w:tr w:rsidR="00FC34F0" w:rsidRPr="00960BEC" w14:paraId="2634DFDA" w14:textId="77777777" w:rsidTr="00404A72">
        <w:trPr>
          <w:trHeight w:val="397"/>
        </w:trPr>
        <w:tc>
          <w:tcPr>
            <w:tcW w:w="1229" w:type="pct"/>
            <w:vMerge/>
            <w:vAlign w:val="center"/>
          </w:tcPr>
          <w:p w14:paraId="5C857D36"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08216F24" w14:textId="77777777" w:rsidR="00FC34F0" w:rsidRPr="00960BEC" w:rsidRDefault="00FC34F0" w:rsidP="00404A72">
            <w:pPr>
              <w:tabs>
                <w:tab w:val="left" w:pos="567"/>
              </w:tabs>
              <w:spacing w:after="120"/>
              <w:jc w:val="center"/>
              <w:rPr>
                <w:rFonts w:ascii="Arial" w:hAnsi="Arial" w:cs="Arial"/>
                <w:color w:val="000000" w:themeColor="text1"/>
                <w:sz w:val="18"/>
                <w:szCs w:val="18"/>
                <w:lang w:val="en-GB"/>
              </w:rPr>
            </w:pPr>
            <w:r w:rsidRPr="00960BEC">
              <w:rPr>
                <w:rFonts w:ascii="Arial" w:hAnsi="Arial" w:cs="Arial"/>
                <w:color w:val="000000" w:themeColor="text1"/>
                <w:sz w:val="18"/>
                <w:szCs w:val="18"/>
                <w:shd w:val="clear" w:color="auto" w:fill="FFFFFF"/>
                <w:lang w:val="en-GB"/>
              </w:rPr>
              <w:t>B01AB04</w:t>
            </w:r>
          </w:p>
        </w:tc>
        <w:tc>
          <w:tcPr>
            <w:tcW w:w="1520" w:type="pct"/>
            <w:tcBorders>
              <w:top w:val="nil"/>
              <w:bottom w:val="nil"/>
            </w:tcBorders>
            <w:shd w:val="clear" w:color="auto" w:fill="auto"/>
            <w:vAlign w:val="center"/>
          </w:tcPr>
          <w:p w14:paraId="05B1687C" w14:textId="77777777" w:rsidR="00FC34F0" w:rsidRPr="00960BEC" w:rsidRDefault="00FC34F0" w:rsidP="00404A72">
            <w:pPr>
              <w:tabs>
                <w:tab w:val="left" w:pos="567"/>
                <w:tab w:val="left" w:pos="6804"/>
              </w:tabs>
              <w:spacing w:after="120"/>
              <w:ind w:left="322"/>
              <w:rPr>
                <w:rFonts w:ascii="Arial" w:hAnsi="Arial" w:cs="Arial"/>
                <w:color w:val="000000" w:themeColor="text1"/>
                <w:sz w:val="18"/>
                <w:szCs w:val="18"/>
                <w:lang w:val="en-GB"/>
              </w:rPr>
            </w:pPr>
            <w:r w:rsidRPr="00960BEC">
              <w:rPr>
                <w:rFonts w:ascii="Arial" w:hAnsi="Arial" w:cs="Arial"/>
                <w:color w:val="000000" w:themeColor="text1"/>
                <w:sz w:val="18"/>
                <w:szCs w:val="18"/>
                <w:lang w:val="en-GB"/>
              </w:rPr>
              <w:t>Dalteparin</w:t>
            </w:r>
          </w:p>
        </w:tc>
        <w:tc>
          <w:tcPr>
            <w:tcW w:w="1456" w:type="pct"/>
            <w:tcBorders>
              <w:top w:val="nil"/>
              <w:bottom w:val="nil"/>
            </w:tcBorders>
            <w:vAlign w:val="center"/>
          </w:tcPr>
          <w:p w14:paraId="02021D90"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lang w:val="en-GB"/>
              </w:rPr>
            </w:pPr>
            <w:r w:rsidRPr="00960BEC">
              <w:rPr>
                <w:rFonts w:ascii="Arial" w:hAnsi="Arial" w:cs="Arial"/>
                <w:color w:val="000000" w:themeColor="text1"/>
                <w:sz w:val="18"/>
                <w:szCs w:val="18"/>
                <w:lang w:val="en-GB"/>
              </w:rPr>
              <w:t>Fragmin</w:t>
            </w:r>
            <w:r w:rsidRPr="00960BEC">
              <w:rPr>
                <w:rFonts w:ascii="Arial" w:hAnsi="Arial" w:cs="Arial"/>
                <w:color w:val="000000" w:themeColor="text1"/>
                <w:sz w:val="18"/>
                <w:szCs w:val="18"/>
                <w:lang w:val="en-GB"/>
              </w:rPr>
              <w:sym w:font="Symbol" w:char="F0D2"/>
            </w:r>
          </w:p>
        </w:tc>
      </w:tr>
      <w:tr w:rsidR="00FC34F0" w:rsidRPr="00960BEC" w14:paraId="05B04E76" w14:textId="77777777" w:rsidTr="00404A72">
        <w:trPr>
          <w:trHeight w:val="397"/>
        </w:trPr>
        <w:tc>
          <w:tcPr>
            <w:tcW w:w="1229" w:type="pct"/>
            <w:vMerge/>
            <w:vAlign w:val="center"/>
          </w:tcPr>
          <w:p w14:paraId="557C6D10"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2170D881" w14:textId="77777777" w:rsidR="00FC34F0" w:rsidRPr="00960BEC" w:rsidRDefault="00FC34F0" w:rsidP="00404A72">
            <w:pPr>
              <w:tabs>
                <w:tab w:val="left" w:pos="567"/>
              </w:tabs>
              <w:spacing w:after="120"/>
              <w:jc w:val="center"/>
              <w:rPr>
                <w:rFonts w:ascii="Arial" w:hAnsi="Arial" w:cs="Arial"/>
                <w:color w:val="000000" w:themeColor="text1"/>
                <w:sz w:val="18"/>
                <w:szCs w:val="18"/>
                <w:lang w:val="en-GB"/>
              </w:rPr>
            </w:pPr>
            <w:r w:rsidRPr="00960BEC">
              <w:rPr>
                <w:rFonts w:ascii="Arial" w:hAnsi="Arial" w:cs="Arial"/>
                <w:color w:val="000000" w:themeColor="text1"/>
                <w:sz w:val="18"/>
                <w:szCs w:val="18"/>
                <w:shd w:val="clear" w:color="auto" w:fill="FFFFFF"/>
                <w:lang w:val="en-GB"/>
              </w:rPr>
              <w:t>B01AB05</w:t>
            </w:r>
          </w:p>
        </w:tc>
        <w:tc>
          <w:tcPr>
            <w:tcW w:w="1520" w:type="pct"/>
            <w:tcBorders>
              <w:top w:val="nil"/>
              <w:bottom w:val="nil"/>
            </w:tcBorders>
            <w:shd w:val="clear" w:color="auto" w:fill="auto"/>
            <w:vAlign w:val="center"/>
          </w:tcPr>
          <w:p w14:paraId="012E909A" w14:textId="77777777" w:rsidR="00FC34F0" w:rsidRPr="00960BEC" w:rsidRDefault="00FC34F0" w:rsidP="00404A72">
            <w:pPr>
              <w:tabs>
                <w:tab w:val="left" w:pos="567"/>
                <w:tab w:val="left" w:pos="6804"/>
              </w:tabs>
              <w:spacing w:after="120"/>
              <w:ind w:left="322"/>
              <w:rPr>
                <w:rFonts w:ascii="Arial" w:hAnsi="Arial" w:cs="Arial"/>
                <w:color w:val="000000" w:themeColor="text1"/>
                <w:sz w:val="18"/>
                <w:szCs w:val="18"/>
                <w:lang w:val="en-GB"/>
              </w:rPr>
            </w:pPr>
            <w:r w:rsidRPr="00960BEC">
              <w:rPr>
                <w:rFonts w:ascii="Arial" w:hAnsi="Arial" w:cs="Arial"/>
                <w:color w:val="000000" w:themeColor="text1"/>
                <w:sz w:val="18"/>
                <w:szCs w:val="18"/>
                <w:lang w:val="en-GB"/>
              </w:rPr>
              <w:t>Enoxaparin</w:t>
            </w:r>
          </w:p>
        </w:tc>
        <w:tc>
          <w:tcPr>
            <w:tcW w:w="1456" w:type="pct"/>
            <w:tcBorders>
              <w:top w:val="nil"/>
              <w:bottom w:val="nil"/>
            </w:tcBorders>
            <w:vAlign w:val="center"/>
          </w:tcPr>
          <w:p w14:paraId="726E1F36"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lang w:val="en-GB"/>
              </w:rPr>
            </w:pPr>
            <w:r w:rsidRPr="00960BEC">
              <w:rPr>
                <w:rFonts w:ascii="Arial" w:hAnsi="Arial" w:cs="Arial"/>
                <w:color w:val="000000" w:themeColor="text1"/>
                <w:sz w:val="18"/>
                <w:szCs w:val="18"/>
                <w:lang w:val="en-GB"/>
              </w:rPr>
              <w:t>Clexane</w:t>
            </w:r>
            <w:r w:rsidRPr="00960BEC">
              <w:rPr>
                <w:rFonts w:ascii="Arial" w:hAnsi="Arial" w:cs="Arial"/>
                <w:color w:val="000000" w:themeColor="text1"/>
                <w:sz w:val="18"/>
                <w:szCs w:val="18"/>
                <w:lang w:val="en-GB"/>
              </w:rPr>
              <w:sym w:font="Symbol" w:char="F0D2"/>
            </w:r>
          </w:p>
        </w:tc>
      </w:tr>
      <w:tr w:rsidR="00FC34F0" w:rsidRPr="00960BEC" w14:paraId="03E6B0AF" w14:textId="77777777" w:rsidTr="00404A72">
        <w:trPr>
          <w:trHeight w:val="397"/>
        </w:trPr>
        <w:tc>
          <w:tcPr>
            <w:tcW w:w="1229" w:type="pct"/>
            <w:vMerge/>
            <w:vAlign w:val="center"/>
          </w:tcPr>
          <w:p w14:paraId="57BEBCD6"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4B5F51E1"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B01AB06</w:t>
            </w:r>
          </w:p>
        </w:tc>
        <w:tc>
          <w:tcPr>
            <w:tcW w:w="1520" w:type="pct"/>
            <w:tcBorders>
              <w:top w:val="nil"/>
              <w:bottom w:val="nil"/>
            </w:tcBorders>
            <w:shd w:val="clear" w:color="auto" w:fill="auto"/>
            <w:vAlign w:val="center"/>
          </w:tcPr>
          <w:p w14:paraId="22D51369" w14:textId="77777777" w:rsidR="00FC34F0" w:rsidRPr="00960BEC" w:rsidRDefault="00FC34F0" w:rsidP="00404A72">
            <w:pPr>
              <w:tabs>
                <w:tab w:val="left" w:pos="567"/>
                <w:tab w:val="left" w:pos="6804"/>
              </w:tabs>
              <w:spacing w:after="120"/>
              <w:ind w:left="322"/>
              <w:rPr>
                <w:rFonts w:ascii="Arial" w:hAnsi="Arial" w:cs="Arial"/>
                <w:color w:val="000000" w:themeColor="text1"/>
                <w:sz w:val="18"/>
                <w:szCs w:val="18"/>
                <w:lang w:val="en-GB"/>
              </w:rPr>
            </w:pPr>
            <w:r w:rsidRPr="00960BEC">
              <w:rPr>
                <w:rFonts w:ascii="Arial" w:hAnsi="Arial" w:cs="Arial"/>
                <w:color w:val="000000" w:themeColor="text1"/>
                <w:sz w:val="18"/>
                <w:szCs w:val="18"/>
                <w:lang w:val="en-GB"/>
              </w:rPr>
              <w:t>Nadroparin</w:t>
            </w:r>
          </w:p>
        </w:tc>
        <w:tc>
          <w:tcPr>
            <w:tcW w:w="1456" w:type="pct"/>
            <w:tcBorders>
              <w:top w:val="nil"/>
              <w:bottom w:val="nil"/>
            </w:tcBorders>
            <w:vAlign w:val="center"/>
          </w:tcPr>
          <w:p w14:paraId="6356617C"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lang w:val="en-GB"/>
              </w:rPr>
            </w:pPr>
            <w:r w:rsidRPr="00960BEC">
              <w:rPr>
                <w:rFonts w:ascii="Arial" w:hAnsi="Arial" w:cs="Arial"/>
                <w:color w:val="000000" w:themeColor="text1"/>
                <w:sz w:val="18"/>
                <w:szCs w:val="18"/>
                <w:lang w:val="en-GB"/>
              </w:rPr>
              <w:t>Fraxiforte</w:t>
            </w:r>
            <w:r w:rsidRPr="00960BEC">
              <w:rPr>
                <w:rFonts w:ascii="Arial" w:hAnsi="Arial" w:cs="Arial"/>
                <w:color w:val="000000" w:themeColor="text1"/>
                <w:sz w:val="18"/>
                <w:szCs w:val="18"/>
                <w:lang w:val="en-GB"/>
              </w:rPr>
              <w:sym w:font="Symbol" w:char="F0D2"/>
            </w:r>
          </w:p>
        </w:tc>
      </w:tr>
      <w:tr w:rsidR="00FC34F0" w:rsidRPr="00960BEC" w14:paraId="70FE842B" w14:textId="77777777" w:rsidTr="00404A72">
        <w:trPr>
          <w:trHeight w:val="496"/>
        </w:trPr>
        <w:tc>
          <w:tcPr>
            <w:tcW w:w="1229" w:type="pct"/>
            <w:vMerge/>
            <w:vAlign w:val="center"/>
          </w:tcPr>
          <w:p w14:paraId="4414ECDC"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single" w:sz="4" w:space="0" w:color="auto"/>
            </w:tcBorders>
            <w:shd w:val="clear" w:color="auto" w:fill="auto"/>
            <w:vAlign w:val="center"/>
          </w:tcPr>
          <w:p w14:paraId="71CF921B"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B01AB09</w:t>
            </w:r>
          </w:p>
        </w:tc>
        <w:tc>
          <w:tcPr>
            <w:tcW w:w="1520" w:type="pct"/>
            <w:tcBorders>
              <w:top w:val="nil"/>
              <w:bottom w:val="single" w:sz="4" w:space="0" w:color="auto"/>
            </w:tcBorders>
            <w:shd w:val="clear" w:color="auto" w:fill="auto"/>
            <w:vAlign w:val="center"/>
          </w:tcPr>
          <w:p w14:paraId="4324FC03" w14:textId="77777777" w:rsidR="00FC34F0" w:rsidRPr="00960BEC" w:rsidRDefault="00FC34F0" w:rsidP="00404A72">
            <w:pPr>
              <w:tabs>
                <w:tab w:val="left" w:pos="567"/>
                <w:tab w:val="left" w:pos="6804"/>
              </w:tabs>
              <w:spacing w:after="120"/>
              <w:ind w:left="322"/>
              <w:rPr>
                <w:rFonts w:ascii="Arial" w:hAnsi="Arial" w:cs="Arial"/>
                <w:color w:val="000000" w:themeColor="text1"/>
                <w:sz w:val="18"/>
                <w:szCs w:val="18"/>
                <w:lang w:val="en-GB"/>
              </w:rPr>
            </w:pPr>
            <w:r w:rsidRPr="00960BEC">
              <w:rPr>
                <w:rFonts w:ascii="Arial" w:hAnsi="Arial" w:cs="Arial"/>
                <w:color w:val="000000" w:themeColor="text1"/>
                <w:sz w:val="18"/>
                <w:szCs w:val="18"/>
                <w:lang w:val="en-GB"/>
              </w:rPr>
              <w:t>Danaparoid</w:t>
            </w:r>
          </w:p>
        </w:tc>
        <w:tc>
          <w:tcPr>
            <w:tcW w:w="1456" w:type="pct"/>
            <w:tcBorders>
              <w:top w:val="nil"/>
              <w:bottom w:val="single" w:sz="4" w:space="0" w:color="auto"/>
            </w:tcBorders>
            <w:vAlign w:val="center"/>
          </w:tcPr>
          <w:p w14:paraId="7CE4CFA2"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lang w:val="en-GB"/>
              </w:rPr>
            </w:pPr>
            <w:r w:rsidRPr="00960BEC">
              <w:rPr>
                <w:rFonts w:ascii="Arial" w:hAnsi="Arial" w:cs="Arial"/>
                <w:color w:val="000000" w:themeColor="text1"/>
                <w:sz w:val="18"/>
                <w:szCs w:val="18"/>
                <w:lang w:val="en-GB"/>
              </w:rPr>
              <w:t>Orgaran</w:t>
            </w:r>
            <w:r w:rsidRPr="00960BEC">
              <w:rPr>
                <w:rFonts w:ascii="Arial" w:hAnsi="Arial" w:cs="Arial"/>
                <w:color w:val="000000" w:themeColor="text1"/>
                <w:sz w:val="18"/>
                <w:szCs w:val="18"/>
                <w:lang w:val="en-GB"/>
              </w:rPr>
              <w:sym w:font="Symbol" w:char="F0D2"/>
            </w:r>
          </w:p>
        </w:tc>
      </w:tr>
      <w:tr w:rsidR="00FC34F0" w:rsidRPr="00960BEC" w14:paraId="0ADDCD0A" w14:textId="77777777" w:rsidTr="00404A72">
        <w:trPr>
          <w:trHeight w:val="397"/>
        </w:trPr>
        <w:tc>
          <w:tcPr>
            <w:tcW w:w="1229" w:type="pct"/>
            <w:vMerge w:val="restart"/>
            <w:vAlign w:val="center"/>
          </w:tcPr>
          <w:p w14:paraId="6F214B72" w14:textId="77777777" w:rsidR="00FC34F0" w:rsidRPr="00960BEC" w:rsidRDefault="00404A72" w:rsidP="00404A72">
            <w:pPr>
              <w:tabs>
                <w:tab w:val="left" w:pos="567"/>
              </w:tabs>
              <w:spacing w:after="120"/>
              <w:jc w:val="center"/>
              <w:rPr>
                <w:rFonts w:ascii="Arial" w:hAnsi="Arial" w:cs="Arial"/>
                <w:color w:val="000000" w:themeColor="text1"/>
                <w:sz w:val="18"/>
                <w:szCs w:val="18"/>
                <w:shd w:val="clear" w:color="auto" w:fill="FFFFFF"/>
                <w:lang w:val="en-GB"/>
              </w:rPr>
            </w:pPr>
            <w:hyperlink r:id="rId10" w:history="1">
              <w:r w:rsidR="00FC34F0" w:rsidRPr="00960BEC">
                <w:rPr>
                  <w:rStyle w:val="Lienhypertexte"/>
                  <w:rFonts w:ascii="Arial" w:hAnsi="Arial" w:cs="Arial"/>
                  <w:color w:val="000000" w:themeColor="text1"/>
                  <w:sz w:val="18"/>
                  <w:szCs w:val="18"/>
                  <w:u w:val="none"/>
                  <w:bdr w:val="none" w:sz="0" w:space="0" w:color="auto" w:frame="1"/>
                  <w:shd w:val="clear" w:color="auto" w:fill="FFFFFF"/>
                  <w:lang w:val="en-GB"/>
                </w:rPr>
                <w:t>Platelet aggregation inhibitors</w:t>
              </w:r>
              <w:r w:rsidR="00FC34F0" w:rsidRPr="00960BEC">
                <w:rPr>
                  <w:rStyle w:val="apple-converted-space"/>
                  <w:rFonts w:ascii="Arial" w:hAnsi="Arial" w:cs="Arial"/>
                  <w:color w:val="000000" w:themeColor="text1"/>
                  <w:sz w:val="18"/>
                  <w:szCs w:val="18"/>
                  <w:bdr w:val="none" w:sz="0" w:space="0" w:color="auto" w:frame="1"/>
                  <w:shd w:val="clear" w:color="auto" w:fill="FFFFFF"/>
                  <w:lang w:val="en-GB"/>
                </w:rPr>
                <w:t> </w:t>
              </w:r>
            </w:hyperlink>
          </w:p>
        </w:tc>
        <w:tc>
          <w:tcPr>
            <w:tcW w:w="796" w:type="pct"/>
            <w:tcBorders>
              <w:bottom w:val="nil"/>
            </w:tcBorders>
            <w:shd w:val="clear" w:color="auto" w:fill="auto"/>
            <w:vAlign w:val="center"/>
          </w:tcPr>
          <w:p w14:paraId="6B584EEB"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B01AC04</w:t>
            </w:r>
          </w:p>
        </w:tc>
        <w:tc>
          <w:tcPr>
            <w:tcW w:w="1520" w:type="pct"/>
            <w:tcBorders>
              <w:bottom w:val="nil"/>
            </w:tcBorders>
            <w:shd w:val="clear" w:color="auto" w:fill="auto"/>
            <w:vAlign w:val="center"/>
          </w:tcPr>
          <w:p w14:paraId="35D88CFA"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11" w:history="1">
              <w:r w:rsidR="00FC34F0" w:rsidRPr="00960BEC">
                <w:rPr>
                  <w:rStyle w:val="Lienhypertexte"/>
                  <w:rFonts w:ascii="Arial" w:hAnsi="Arial" w:cs="Arial"/>
                  <w:color w:val="000000" w:themeColor="text1"/>
                  <w:sz w:val="18"/>
                  <w:szCs w:val="18"/>
                  <w:u w:val="none"/>
                  <w:bdr w:val="none" w:sz="0" w:space="0" w:color="auto" w:frame="1"/>
                  <w:lang w:val="en-GB"/>
                </w:rPr>
                <w:t>Clopidogrel</w:t>
              </w:r>
            </w:hyperlink>
          </w:p>
        </w:tc>
        <w:tc>
          <w:tcPr>
            <w:tcW w:w="1456" w:type="pct"/>
            <w:tcBorders>
              <w:bottom w:val="nil"/>
            </w:tcBorders>
            <w:vAlign w:val="center"/>
          </w:tcPr>
          <w:p w14:paraId="4FA5132F"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Plavix</w:t>
            </w:r>
            <w:r w:rsidRPr="00960BEC">
              <w:rPr>
                <w:rFonts w:ascii="Arial" w:hAnsi="Arial" w:cs="Arial"/>
                <w:color w:val="000000" w:themeColor="text1"/>
                <w:sz w:val="18"/>
                <w:szCs w:val="18"/>
                <w:lang w:val="en-GB"/>
              </w:rPr>
              <w:sym w:font="Symbol" w:char="F0D2"/>
            </w:r>
            <w:r w:rsidRPr="00960BEC">
              <w:rPr>
                <w:rFonts w:ascii="Arial" w:hAnsi="Arial" w:cs="Arial"/>
                <w:color w:val="000000" w:themeColor="text1"/>
                <w:sz w:val="18"/>
                <w:szCs w:val="18"/>
              </w:rPr>
              <w:t xml:space="preserve"> / Duoplavin</w:t>
            </w:r>
            <w:r w:rsidRPr="00960BEC">
              <w:rPr>
                <w:rFonts w:ascii="Arial" w:hAnsi="Arial" w:cs="Arial"/>
                <w:color w:val="000000" w:themeColor="text1"/>
                <w:sz w:val="18"/>
                <w:szCs w:val="18"/>
                <w:lang w:val="en-GB"/>
              </w:rPr>
              <w:sym w:font="Symbol" w:char="F0D2"/>
            </w:r>
          </w:p>
        </w:tc>
      </w:tr>
      <w:tr w:rsidR="00FC34F0" w:rsidRPr="00960BEC" w14:paraId="0F7B803D" w14:textId="77777777" w:rsidTr="00404A72">
        <w:trPr>
          <w:trHeight w:val="397"/>
        </w:trPr>
        <w:tc>
          <w:tcPr>
            <w:tcW w:w="1229" w:type="pct"/>
            <w:vMerge/>
            <w:vAlign w:val="center"/>
          </w:tcPr>
          <w:p w14:paraId="7A0FBFBD"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493B9DF6"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B01AC06</w:t>
            </w:r>
          </w:p>
        </w:tc>
        <w:tc>
          <w:tcPr>
            <w:tcW w:w="1520" w:type="pct"/>
            <w:tcBorders>
              <w:top w:val="nil"/>
              <w:bottom w:val="nil"/>
            </w:tcBorders>
            <w:shd w:val="clear" w:color="auto" w:fill="auto"/>
            <w:vAlign w:val="center"/>
          </w:tcPr>
          <w:p w14:paraId="0F27BA37"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12" w:history="1">
              <w:r w:rsidR="00FC34F0" w:rsidRPr="00960BEC">
                <w:rPr>
                  <w:rStyle w:val="Lienhypertexte"/>
                  <w:rFonts w:ascii="Arial" w:hAnsi="Arial" w:cs="Arial"/>
                  <w:color w:val="000000" w:themeColor="text1"/>
                  <w:sz w:val="18"/>
                  <w:szCs w:val="18"/>
                  <w:u w:val="none"/>
                  <w:bdr w:val="none" w:sz="0" w:space="0" w:color="auto" w:frame="1"/>
                  <w:lang w:val="en-GB"/>
                </w:rPr>
                <w:t>Acetylsalicylic acid</w:t>
              </w:r>
            </w:hyperlink>
          </w:p>
        </w:tc>
        <w:tc>
          <w:tcPr>
            <w:tcW w:w="1456" w:type="pct"/>
            <w:tcBorders>
              <w:top w:val="nil"/>
              <w:bottom w:val="nil"/>
            </w:tcBorders>
            <w:vAlign w:val="center"/>
          </w:tcPr>
          <w:p w14:paraId="021F8D47"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Aspirine</w:t>
            </w:r>
            <w:r w:rsidRPr="00960BEC">
              <w:rPr>
                <w:rFonts w:ascii="Arial" w:hAnsi="Arial" w:cs="Arial"/>
                <w:color w:val="000000" w:themeColor="text1"/>
                <w:sz w:val="18"/>
                <w:szCs w:val="18"/>
                <w:lang w:val="en-GB"/>
              </w:rPr>
              <w:sym w:font="Symbol" w:char="F0D2"/>
            </w:r>
          </w:p>
        </w:tc>
      </w:tr>
      <w:tr w:rsidR="00FC34F0" w:rsidRPr="00960BEC" w14:paraId="73A17127" w14:textId="77777777" w:rsidTr="00404A72">
        <w:trPr>
          <w:trHeight w:val="397"/>
        </w:trPr>
        <w:tc>
          <w:tcPr>
            <w:tcW w:w="1229" w:type="pct"/>
            <w:vMerge/>
            <w:vAlign w:val="center"/>
          </w:tcPr>
          <w:p w14:paraId="0FF3546B"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04FA5674"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B01AC09</w:t>
            </w:r>
          </w:p>
        </w:tc>
        <w:tc>
          <w:tcPr>
            <w:tcW w:w="1520" w:type="pct"/>
            <w:tcBorders>
              <w:top w:val="nil"/>
              <w:bottom w:val="nil"/>
            </w:tcBorders>
            <w:shd w:val="clear" w:color="auto" w:fill="auto"/>
            <w:vAlign w:val="center"/>
          </w:tcPr>
          <w:p w14:paraId="12D361DB"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13" w:history="1">
              <w:r w:rsidR="00FC34F0" w:rsidRPr="00960BEC">
                <w:rPr>
                  <w:rStyle w:val="Lienhypertexte"/>
                  <w:rFonts w:ascii="Arial" w:hAnsi="Arial" w:cs="Arial"/>
                  <w:color w:val="000000" w:themeColor="text1"/>
                  <w:sz w:val="18"/>
                  <w:szCs w:val="18"/>
                  <w:u w:val="none"/>
                  <w:bdr w:val="none" w:sz="0" w:space="0" w:color="auto" w:frame="1"/>
                  <w:lang w:val="en-GB"/>
                </w:rPr>
                <w:t>Epoprostenol</w:t>
              </w:r>
            </w:hyperlink>
          </w:p>
        </w:tc>
        <w:tc>
          <w:tcPr>
            <w:tcW w:w="1456" w:type="pct"/>
            <w:tcBorders>
              <w:top w:val="nil"/>
              <w:bottom w:val="nil"/>
            </w:tcBorders>
            <w:vAlign w:val="center"/>
          </w:tcPr>
          <w:p w14:paraId="525DCD7F"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Veletri</w:t>
            </w:r>
            <w:r w:rsidRPr="00960BEC">
              <w:rPr>
                <w:rFonts w:ascii="Arial" w:hAnsi="Arial" w:cs="Arial"/>
                <w:color w:val="000000" w:themeColor="text1"/>
                <w:sz w:val="18"/>
                <w:szCs w:val="18"/>
                <w:lang w:val="en-GB"/>
              </w:rPr>
              <w:sym w:font="Symbol" w:char="F0D2"/>
            </w:r>
          </w:p>
        </w:tc>
      </w:tr>
      <w:tr w:rsidR="00FC34F0" w:rsidRPr="00960BEC" w14:paraId="754EC329" w14:textId="77777777" w:rsidTr="00404A72">
        <w:trPr>
          <w:trHeight w:val="397"/>
        </w:trPr>
        <w:tc>
          <w:tcPr>
            <w:tcW w:w="1229" w:type="pct"/>
            <w:vMerge/>
            <w:vAlign w:val="center"/>
          </w:tcPr>
          <w:p w14:paraId="137ED437"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039FFCF4"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B01AC11</w:t>
            </w:r>
          </w:p>
        </w:tc>
        <w:tc>
          <w:tcPr>
            <w:tcW w:w="1520" w:type="pct"/>
            <w:tcBorders>
              <w:top w:val="nil"/>
              <w:bottom w:val="nil"/>
            </w:tcBorders>
            <w:shd w:val="clear" w:color="auto" w:fill="auto"/>
            <w:vAlign w:val="center"/>
          </w:tcPr>
          <w:p w14:paraId="2BB7CE3F"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14" w:history="1">
              <w:r w:rsidR="00FC34F0" w:rsidRPr="00960BEC">
                <w:rPr>
                  <w:rStyle w:val="Lienhypertexte"/>
                  <w:rFonts w:ascii="Arial" w:hAnsi="Arial" w:cs="Arial"/>
                  <w:color w:val="000000" w:themeColor="text1"/>
                  <w:sz w:val="18"/>
                  <w:szCs w:val="18"/>
                  <w:u w:val="none"/>
                  <w:bdr w:val="none" w:sz="0" w:space="0" w:color="auto" w:frame="1"/>
                  <w:lang w:val="en-GB"/>
                </w:rPr>
                <w:t>Iloprost</w:t>
              </w:r>
            </w:hyperlink>
          </w:p>
        </w:tc>
        <w:tc>
          <w:tcPr>
            <w:tcW w:w="1456" w:type="pct"/>
            <w:tcBorders>
              <w:top w:val="nil"/>
              <w:bottom w:val="nil"/>
            </w:tcBorders>
            <w:vAlign w:val="center"/>
          </w:tcPr>
          <w:p w14:paraId="457003CE"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Ilomedin /Ventavis</w:t>
            </w:r>
            <w:r w:rsidRPr="00960BEC">
              <w:rPr>
                <w:rFonts w:ascii="Arial" w:hAnsi="Arial" w:cs="Arial"/>
                <w:color w:val="000000" w:themeColor="text1"/>
                <w:sz w:val="18"/>
                <w:szCs w:val="18"/>
                <w:lang w:val="en-GB"/>
              </w:rPr>
              <w:sym w:font="Symbol" w:char="F0D2"/>
            </w:r>
          </w:p>
        </w:tc>
      </w:tr>
      <w:tr w:rsidR="00FC34F0" w:rsidRPr="00960BEC" w14:paraId="350205FF" w14:textId="77777777" w:rsidTr="00404A72">
        <w:trPr>
          <w:trHeight w:val="397"/>
        </w:trPr>
        <w:tc>
          <w:tcPr>
            <w:tcW w:w="1229" w:type="pct"/>
            <w:vMerge/>
            <w:vAlign w:val="center"/>
          </w:tcPr>
          <w:p w14:paraId="69A1E71D"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032C410B"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B01AC13</w:t>
            </w:r>
          </w:p>
        </w:tc>
        <w:tc>
          <w:tcPr>
            <w:tcW w:w="1520" w:type="pct"/>
            <w:tcBorders>
              <w:top w:val="nil"/>
              <w:bottom w:val="nil"/>
            </w:tcBorders>
            <w:shd w:val="clear" w:color="auto" w:fill="auto"/>
            <w:vAlign w:val="center"/>
          </w:tcPr>
          <w:p w14:paraId="53C7FFFD"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15" w:history="1">
              <w:r w:rsidR="00FC34F0" w:rsidRPr="00960BEC">
                <w:rPr>
                  <w:rStyle w:val="Lienhypertexte"/>
                  <w:rFonts w:ascii="Arial" w:hAnsi="Arial" w:cs="Arial"/>
                  <w:color w:val="000000" w:themeColor="text1"/>
                  <w:sz w:val="18"/>
                  <w:szCs w:val="18"/>
                  <w:u w:val="none"/>
                  <w:bdr w:val="none" w:sz="0" w:space="0" w:color="auto" w:frame="1"/>
                  <w:lang w:val="en-GB"/>
                </w:rPr>
                <w:t>Abciximab</w:t>
              </w:r>
            </w:hyperlink>
          </w:p>
        </w:tc>
        <w:tc>
          <w:tcPr>
            <w:tcW w:w="1456" w:type="pct"/>
            <w:tcBorders>
              <w:top w:val="nil"/>
              <w:bottom w:val="nil"/>
            </w:tcBorders>
            <w:vAlign w:val="center"/>
          </w:tcPr>
          <w:p w14:paraId="3AB46135"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w:t>
            </w:r>
          </w:p>
        </w:tc>
      </w:tr>
      <w:tr w:rsidR="00FC34F0" w:rsidRPr="00960BEC" w14:paraId="1B4FC1D8" w14:textId="77777777" w:rsidTr="00404A72">
        <w:trPr>
          <w:trHeight w:val="397"/>
        </w:trPr>
        <w:tc>
          <w:tcPr>
            <w:tcW w:w="1229" w:type="pct"/>
            <w:vMerge/>
            <w:vAlign w:val="center"/>
          </w:tcPr>
          <w:p w14:paraId="29ACD603"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669B0AC7"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B01AC16</w:t>
            </w:r>
          </w:p>
        </w:tc>
        <w:tc>
          <w:tcPr>
            <w:tcW w:w="1520" w:type="pct"/>
            <w:tcBorders>
              <w:top w:val="nil"/>
              <w:bottom w:val="nil"/>
            </w:tcBorders>
            <w:shd w:val="clear" w:color="auto" w:fill="auto"/>
            <w:vAlign w:val="center"/>
          </w:tcPr>
          <w:p w14:paraId="64F95E64"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16" w:history="1">
              <w:r w:rsidR="00FC34F0" w:rsidRPr="00960BEC">
                <w:rPr>
                  <w:rStyle w:val="Lienhypertexte"/>
                  <w:rFonts w:ascii="Arial" w:hAnsi="Arial" w:cs="Arial"/>
                  <w:color w:val="000000" w:themeColor="text1"/>
                  <w:sz w:val="18"/>
                  <w:szCs w:val="18"/>
                  <w:u w:val="none"/>
                  <w:bdr w:val="none" w:sz="0" w:space="0" w:color="auto" w:frame="1"/>
                  <w:lang w:val="en-GB"/>
                </w:rPr>
                <w:t>Eptifibatide</w:t>
              </w:r>
            </w:hyperlink>
          </w:p>
        </w:tc>
        <w:tc>
          <w:tcPr>
            <w:tcW w:w="1456" w:type="pct"/>
            <w:tcBorders>
              <w:top w:val="nil"/>
              <w:bottom w:val="nil"/>
            </w:tcBorders>
            <w:vAlign w:val="center"/>
          </w:tcPr>
          <w:p w14:paraId="4DA703F6"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Integrilin</w:t>
            </w:r>
            <w:r w:rsidRPr="00960BEC">
              <w:rPr>
                <w:rFonts w:ascii="Arial" w:hAnsi="Arial" w:cs="Arial"/>
                <w:color w:val="000000" w:themeColor="text1"/>
                <w:sz w:val="18"/>
                <w:szCs w:val="18"/>
                <w:lang w:val="en-GB"/>
              </w:rPr>
              <w:sym w:font="Symbol" w:char="F0D2"/>
            </w:r>
          </w:p>
        </w:tc>
      </w:tr>
      <w:tr w:rsidR="00FC34F0" w:rsidRPr="00960BEC" w14:paraId="34C9BF81" w14:textId="77777777" w:rsidTr="00404A72">
        <w:trPr>
          <w:trHeight w:val="397"/>
        </w:trPr>
        <w:tc>
          <w:tcPr>
            <w:tcW w:w="1229" w:type="pct"/>
            <w:vMerge/>
            <w:vAlign w:val="center"/>
          </w:tcPr>
          <w:p w14:paraId="5DCC4E43"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01E35588"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B01AC17</w:t>
            </w:r>
          </w:p>
        </w:tc>
        <w:tc>
          <w:tcPr>
            <w:tcW w:w="1520" w:type="pct"/>
            <w:tcBorders>
              <w:top w:val="nil"/>
              <w:bottom w:val="nil"/>
            </w:tcBorders>
            <w:shd w:val="clear" w:color="auto" w:fill="auto"/>
            <w:vAlign w:val="center"/>
          </w:tcPr>
          <w:p w14:paraId="0954F92F"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17" w:history="1">
              <w:r w:rsidR="00FC34F0" w:rsidRPr="00960BEC">
                <w:rPr>
                  <w:rStyle w:val="Lienhypertexte"/>
                  <w:rFonts w:ascii="Arial" w:hAnsi="Arial" w:cs="Arial"/>
                  <w:color w:val="000000" w:themeColor="text1"/>
                  <w:sz w:val="18"/>
                  <w:szCs w:val="18"/>
                  <w:u w:val="none"/>
                  <w:bdr w:val="none" w:sz="0" w:space="0" w:color="auto" w:frame="1"/>
                  <w:lang w:val="en-GB"/>
                </w:rPr>
                <w:t>Tirofiban</w:t>
              </w:r>
            </w:hyperlink>
          </w:p>
        </w:tc>
        <w:tc>
          <w:tcPr>
            <w:tcW w:w="1456" w:type="pct"/>
            <w:tcBorders>
              <w:top w:val="nil"/>
              <w:bottom w:val="nil"/>
            </w:tcBorders>
            <w:vAlign w:val="center"/>
          </w:tcPr>
          <w:p w14:paraId="1BE82B17"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Aggrastat</w:t>
            </w:r>
            <w:r w:rsidRPr="00960BEC">
              <w:rPr>
                <w:rFonts w:ascii="Arial" w:hAnsi="Arial" w:cs="Arial"/>
                <w:color w:val="000000" w:themeColor="text1"/>
                <w:sz w:val="18"/>
                <w:szCs w:val="18"/>
                <w:lang w:val="en-GB"/>
              </w:rPr>
              <w:sym w:font="Symbol" w:char="F0D2"/>
            </w:r>
          </w:p>
        </w:tc>
      </w:tr>
      <w:tr w:rsidR="00FC34F0" w:rsidRPr="00960BEC" w14:paraId="21079358" w14:textId="77777777" w:rsidTr="00404A72">
        <w:trPr>
          <w:trHeight w:val="397"/>
        </w:trPr>
        <w:tc>
          <w:tcPr>
            <w:tcW w:w="1229" w:type="pct"/>
            <w:vMerge/>
            <w:vAlign w:val="center"/>
          </w:tcPr>
          <w:p w14:paraId="3AC47E42"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1F2C89A0"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B01AC21</w:t>
            </w:r>
          </w:p>
        </w:tc>
        <w:tc>
          <w:tcPr>
            <w:tcW w:w="1520" w:type="pct"/>
            <w:tcBorders>
              <w:top w:val="nil"/>
              <w:bottom w:val="nil"/>
            </w:tcBorders>
            <w:shd w:val="clear" w:color="auto" w:fill="auto"/>
            <w:vAlign w:val="center"/>
          </w:tcPr>
          <w:p w14:paraId="0AA8809E"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18" w:history="1">
              <w:r w:rsidR="00FC34F0" w:rsidRPr="00960BEC">
                <w:rPr>
                  <w:rStyle w:val="Lienhypertexte"/>
                  <w:rFonts w:ascii="Arial" w:hAnsi="Arial" w:cs="Arial"/>
                  <w:color w:val="000000" w:themeColor="text1"/>
                  <w:sz w:val="18"/>
                  <w:szCs w:val="18"/>
                  <w:u w:val="none"/>
                  <w:bdr w:val="none" w:sz="0" w:space="0" w:color="auto" w:frame="1"/>
                  <w:lang w:val="en-GB"/>
                </w:rPr>
                <w:t>Treprostinil</w:t>
              </w:r>
            </w:hyperlink>
          </w:p>
        </w:tc>
        <w:tc>
          <w:tcPr>
            <w:tcW w:w="1456" w:type="pct"/>
            <w:tcBorders>
              <w:top w:val="nil"/>
              <w:bottom w:val="nil"/>
            </w:tcBorders>
            <w:vAlign w:val="center"/>
          </w:tcPr>
          <w:p w14:paraId="7D5AD76E"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Remodulin</w:t>
            </w:r>
            <w:r w:rsidRPr="00960BEC">
              <w:rPr>
                <w:rFonts w:ascii="Arial" w:hAnsi="Arial" w:cs="Arial"/>
                <w:color w:val="000000" w:themeColor="text1"/>
                <w:sz w:val="18"/>
                <w:szCs w:val="18"/>
                <w:lang w:val="en-GB"/>
              </w:rPr>
              <w:sym w:font="Symbol" w:char="F0D2"/>
            </w:r>
          </w:p>
        </w:tc>
      </w:tr>
      <w:tr w:rsidR="00FC34F0" w:rsidRPr="00960BEC" w14:paraId="009281AB" w14:textId="77777777" w:rsidTr="00404A72">
        <w:trPr>
          <w:trHeight w:val="397"/>
        </w:trPr>
        <w:tc>
          <w:tcPr>
            <w:tcW w:w="1229" w:type="pct"/>
            <w:vMerge/>
            <w:vAlign w:val="center"/>
          </w:tcPr>
          <w:p w14:paraId="3AAC5E87"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01B3266E"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B01AC22</w:t>
            </w:r>
          </w:p>
        </w:tc>
        <w:tc>
          <w:tcPr>
            <w:tcW w:w="1520" w:type="pct"/>
            <w:tcBorders>
              <w:top w:val="nil"/>
              <w:bottom w:val="nil"/>
            </w:tcBorders>
            <w:shd w:val="clear" w:color="auto" w:fill="auto"/>
            <w:vAlign w:val="center"/>
          </w:tcPr>
          <w:p w14:paraId="50D60514"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19" w:history="1">
              <w:r w:rsidR="00FC34F0" w:rsidRPr="00960BEC">
                <w:rPr>
                  <w:rStyle w:val="Lienhypertexte"/>
                  <w:rFonts w:ascii="Arial" w:hAnsi="Arial" w:cs="Arial"/>
                  <w:color w:val="000000" w:themeColor="text1"/>
                  <w:sz w:val="18"/>
                  <w:szCs w:val="18"/>
                  <w:u w:val="none"/>
                  <w:bdr w:val="none" w:sz="0" w:space="0" w:color="auto" w:frame="1"/>
                  <w:lang w:val="en-GB"/>
                </w:rPr>
                <w:t>Prasugrel</w:t>
              </w:r>
            </w:hyperlink>
          </w:p>
        </w:tc>
        <w:tc>
          <w:tcPr>
            <w:tcW w:w="1456" w:type="pct"/>
            <w:tcBorders>
              <w:top w:val="nil"/>
              <w:bottom w:val="nil"/>
            </w:tcBorders>
            <w:vAlign w:val="center"/>
          </w:tcPr>
          <w:p w14:paraId="3D8DB62C"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Efient</w:t>
            </w:r>
            <w:r w:rsidRPr="00960BEC">
              <w:rPr>
                <w:rFonts w:ascii="Arial" w:hAnsi="Arial" w:cs="Arial"/>
                <w:color w:val="000000" w:themeColor="text1"/>
                <w:sz w:val="18"/>
                <w:szCs w:val="18"/>
                <w:lang w:val="en-GB"/>
              </w:rPr>
              <w:sym w:font="Symbol" w:char="F0D2"/>
            </w:r>
          </w:p>
        </w:tc>
      </w:tr>
      <w:tr w:rsidR="00FC34F0" w:rsidRPr="00960BEC" w14:paraId="06CD33C0" w14:textId="77777777" w:rsidTr="00404A72">
        <w:trPr>
          <w:trHeight w:val="397"/>
        </w:trPr>
        <w:tc>
          <w:tcPr>
            <w:tcW w:w="1229" w:type="pct"/>
            <w:vMerge/>
            <w:vAlign w:val="center"/>
          </w:tcPr>
          <w:p w14:paraId="0F851BC5"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00871336"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B01AC24</w:t>
            </w:r>
          </w:p>
        </w:tc>
        <w:tc>
          <w:tcPr>
            <w:tcW w:w="1520" w:type="pct"/>
            <w:tcBorders>
              <w:top w:val="nil"/>
              <w:bottom w:val="nil"/>
            </w:tcBorders>
            <w:shd w:val="clear" w:color="auto" w:fill="auto"/>
            <w:vAlign w:val="center"/>
          </w:tcPr>
          <w:p w14:paraId="58F8B7E6"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20" w:history="1">
              <w:r w:rsidR="00FC34F0" w:rsidRPr="00960BEC">
                <w:rPr>
                  <w:rStyle w:val="Lienhypertexte"/>
                  <w:rFonts w:ascii="Arial" w:hAnsi="Arial" w:cs="Arial"/>
                  <w:color w:val="000000" w:themeColor="text1"/>
                  <w:sz w:val="18"/>
                  <w:szCs w:val="18"/>
                  <w:u w:val="none"/>
                  <w:bdr w:val="none" w:sz="0" w:space="0" w:color="auto" w:frame="1"/>
                  <w:lang w:val="en-GB"/>
                </w:rPr>
                <w:t>Ticagrelor</w:t>
              </w:r>
            </w:hyperlink>
          </w:p>
        </w:tc>
        <w:tc>
          <w:tcPr>
            <w:tcW w:w="1456" w:type="pct"/>
            <w:tcBorders>
              <w:top w:val="nil"/>
              <w:bottom w:val="nil"/>
            </w:tcBorders>
            <w:vAlign w:val="center"/>
          </w:tcPr>
          <w:p w14:paraId="58B3DA5E"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Brilique</w:t>
            </w:r>
            <w:r w:rsidRPr="00960BEC">
              <w:rPr>
                <w:rFonts w:ascii="Arial" w:hAnsi="Arial" w:cs="Arial"/>
                <w:color w:val="000000" w:themeColor="text1"/>
                <w:sz w:val="18"/>
                <w:szCs w:val="18"/>
                <w:lang w:val="en-GB"/>
              </w:rPr>
              <w:sym w:font="Symbol" w:char="F0D2"/>
            </w:r>
          </w:p>
        </w:tc>
      </w:tr>
      <w:tr w:rsidR="00FC34F0" w:rsidRPr="00960BEC" w14:paraId="2BDC400F" w14:textId="77777777" w:rsidTr="00404A72">
        <w:trPr>
          <w:trHeight w:val="397"/>
        </w:trPr>
        <w:tc>
          <w:tcPr>
            <w:tcW w:w="1229" w:type="pct"/>
            <w:vMerge/>
            <w:vAlign w:val="center"/>
          </w:tcPr>
          <w:p w14:paraId="0946F9EF"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02EF0D9C" w14:textId="77777777" w:rsidR="00FC34F0" w:rsidRPr="00960BEC" w:rsidRDefault="00FC34F0" w:rsidP="00404A72">
            <w:pPr>
              <w:tabs>
                <w:tab w:val="left" w:pos="567"/>
                <w:tab w:val="center" w:pos="4703"/>
                <w:tab w:val="right" w:pos="9406"/>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B01AC25</w:t>
            </w:r>
          </w:p>
        </w:tc>
        <w:tc>
          <w:tcPr>
            <w:tcW w:w="1520" w:type="pct"/>
            <w:tcBorders>
              <w:top w:val="nil"/>
              <w:bottom w:val="nil"/>
            </w:tcBorders>
            <w:shd w:val="clear" w:color="auto" w:fill="auto"/>
            <w:vAlign w:val="center"/>
          </w:tcPr>
          <w:p w14:paraId="27E9CD99" w14:textId="77777777" w:rsidR="00FC34F0" w:rsidRPr="00960BEC" w:rsidRDefault="00404A72" w:rsidP="00404A72">
            <w:pPr>
              <w:tabs>
                <w:tab w:val="left" w:pos="567"/>
                <w:tab w:val="center" w:pos="4703"/>
                <w:tab w:val="left" w:pos="6804"/>
                <w:tab w:val="right" w:pos="9406"/>
              </w:tabs>
              <w:spacing w:after="120"/>
              <w:ind w:left="322"/>
              <w:rPr>
                <w:rFonts w:ascii="Arial" w:hAnsi="Arial" w:cs="Arial"/>
                <w:color w:val="000000" w:themeColor="text1"/>
                <w:sz w:val="18"/>
                <w:szCs w:val="18"/>
                <w:lang w:val="en-GB"/>
              </w:rPr>
            </w:pPr>
            <w:hyperlink r:id="rId21" w:history="1">
              <w:r w:rsidR="00FC34F0" w:rsidRPr="00960BEC">
                <w:rPr>
                  <w:rStyle w:val="Lienhypertexte"/>
                  <w:rFonts w:ascii="Arial" w:hAnsi="Arial" w:cs="Arial"/>
                  <w:color w:val="000000" w:themeColor="text1"/>
                  <w:sz w:val="18"/>
                  <w:szCs w:val="18"/>
                  <w:u w:val="none"/>
                  <w:bdr w:val="none" w:sz="0" w:space="0" w:color="auto" w:frame="1"/>
                  <w:lang w:val="en-GB"/>
                </w:rPr>
                <w:t>Cangrelor</w:t>
              </w:r>
            </w:hyperlink>
          </w:p>
        </w:tc>
        <w:tc>
          <w:tcPr>
            <w:tcW w:w="1456" w:type="pct"/>
            <w:tcBorders>
              <w:top w:val="nil"/>
              <w:bottom w:val="nil"/>
            </w:tcBorders>
            <w:vAlign w:val="center"/>
          </w:tcPr>
          <w:p w14:paraId="4F813BB4" w14:textId="77777777" w:rsidR="00FC34F0" w:rsidRPr="00960BEC" w:rsidRDefault="00FC34F0" w:rsidP="00404A72">
            <w:pPr>
              <w:tabs>
                <w:tab w:val="left" w:pos="567"/>
                <w:tab w:val="center" w:pos="4703"/>
                <w:tab w:val="left" w:pos="6804"/>
                <w:tab w:val="right" w:pos="9406"/>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Kengrexal</w:t>
            </w:r>
            <w:r w:rsidRPr="00960BEC">
              <w:rPr>
                <w:rFonts w:ascii="Arial" w:hAnsi="Arial" w:cs="Arial"/>
                <w:color w:val="000000" w:themeColor="text1"/>
                <w:sz w:val="18"/>
                <w:szCs w:val="18"/>
                <w:lang w:val="en-GB"/>
              </w:rPr>
              <w:sym w:font="Symbol" w:char="F0D2"/>
            </w:r>
          </w:p>
        </w:tc>
      </w:tr>
      <w:tr w:rsidR="00FC34F0" w:rsidRPr="00960BEC" w14:paraId="046FE537" w14:textId="77777777" w:rsidTr="00404A72">
        <w:trPr>
          <w:trHeight w:val="468"/>
        </w:trPr>
        <w:tc>
          <w:tcPr>
            <w:tcW w:w="1229" w:type="pct"/>
            <w:vMerge/>
            <w:vAlign w:val="center"/>
          </w:tcPr>
          <w:p w14:paraId="3B9246DB"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single" w:sz="4" w:space="0" w:color="auto"/>
            </w:tcBorders>
            <w:shd w:val="clear" w:color="auto" w:fill="auto"/>
            <w:vAlign w:val="center"/>
          </w:tcPr>
          <w:p w14:paraId="75B51D5E"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B01AC27</w:t>
            </w:r>
          </w:p>
        </w:tc>
        <w:tc>
          <w:tcPr>
            <w:tcW w:w="1520" w:type="pct"/>
            <w:tcBorders>
              <w:top w:val="nil"/>
              <w:bottom w:val="single" w:sz="4" w:space="0" w:color="auto"/>
            </w:tcBorders>
            <w:shd w:val="clear" w:color="auto" w:fill="auto"/>
            <w:vAlign w:val="center"/>
          </w:tcPr>
          <w:p w14:paraId="403488DF"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22" w:history="1">
              <w:r w:rsidR="00FC34F0" w:rsidRPr="00960BEC">
                <w:rPr>
                  <w:rStyle w:val="Lienhypertexte"/>
                  <w:rFonts w:ascii="Arial" w:hAnsi="Arial" w:cs="Arial"/>
                  <w:color w:val="000000" w:themeColor="text1"/>
                  <w:sz w:val="18"/>
                  <w:szCs w:val="18"/>
                  <w:u w:val="none"/>
                  <w:bdr w:val="none" w:sz="0" w:space="0" w:color="auto" w:frame="1"/>
                  <w:lang w:val="en-GB"/>
                </w:rPr>
                <w:t>Selexipag</w:t>
              </w:r>
            </w:hyperlink>
          </w:p>
        </w:tc>
        <w:tc>
          <w:tcPr>
            <w:tcW w:w="1456" w:type="pct"/>
            <w:tcBorders>
              <w:top w:val="nil"/>
              <w:bottom w:val="single" w:sz="4" w:space="0" w:color="auto"/>
            </w:tcBorders>
            <w:vAlign w:val="center"/>
          </w:tcPr>
          <w:p w14:paraId="3A73B83E"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Uptravi</w:t>
            </w:r>
            <w:r w:rsidRPr="00960BEC">
              <w:rPr>
                <w:rFonts w:ascii="Arial" w:hAnsi="Arial" w:cs="Arial"/>
                <w:color w:val="000000" w:themeColor="text1"/>
                <w:sz w:val="18"/>
                <w:szCs w:val="18"/>
                <w:lang w:val="en-GB"/>
              </w:rPr>
              <w:sym w:font="Symbol" w:char="F0D2"/>
            </w:r>
          </w:p>
        </w:tc>
      </w:tr>
      <w:tr w:rsidR="00FC34F0" w:rsidRPr="00960BEC" w14:paraId="772700E1" w14:textId="77777777" w:rsidTr="00404A72">
        <w:trPr>
          <w:trHeight w:val="397"/>
        </w:trPr>
        <w:tc>
          <w:tcPr>
            <w:tcW w:w="1229" w:type="pct"/>
            <w:vMerge w:val="restart"/>
            <w:vAlign w:val="center"/>
          </w:tcPr>
          <w:p w14:paraId="53B9156B"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lang w:val="en-GB"/>
              </w:rPr>
              <w:t>Direct thrombin inhibitors</w:t>
            </w:r>
          </w:p>
        </w:tc>
        <w:tc>
          <w:tcPr>
            <w:tcW w:w="796" w:type="pct"/>
            <w:tcBorders>
              <w:bottom w:val="nil"/>
            </w:tcBorders>
            <w:shd w:val="clear" w:color="auto" w:fill="auto"/>
            <w:vAlign w:val="center"/>
          </w:tcPr>
          <w:p w14:paraId="7E778AAD"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B01AE03</w:t>
            </w:r>
          </w:p>
        </w:tc>
        <w:tc>
          <w:tcPr>
            <w:tcW w:w="1520" w:type="pct"/>
            <w:tcBorders>
              <w:bottom w:val="nil"/>
            </w:tcBorders>
            <w:shd w:val="clear" w:color="auto" w:fill="auto"/>
            <w:vAlign w:val="center"/>
          </w:tcPr>
          <w:p w14:paraId="4B1002C3"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23" w:history="1">
              <w:r w:rsidR="00FC34F0" w:rsidRPr="00960BEC">
                <w:rPr>
                  <w:rStyle w:val="Lienhypertexte"/>
                  <w:rFonts w:ascii="Arial" w:hAnsi="Arial" w:cs="Arial"/>
                  <w:color w:val="000000" w:themeColor="text1"/>
                  <w:sz w:val="18"/>
                  <w:szCs w:val="18"/>
                  <w:u w:val="none"/>
                  <w:bdr w:val="none" w:sz="0" w:space="0" w:color="auto" w:frame="1"/>
                  <w:lang w:val="en-GB"/>
                </w:rPr>
                <w:t>Argatroban</w:t>
              </w:r>
            </w:hyperlink>
          </w:p>
        </w:tc>
        <w:tc>
          <w:tcPr>
            <w:tcW w:w="1456" w:type="pct"/>
            <w:tcBorders>
              <w:bottom w:val="nil"/>
            </w:tcBorders>
            <w:vAlign w:val="center"/>
          </w:tcPr>
          <w:p w14:paraId="4046CCAE"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Argatra</w:t>
            </w:r>
            <w:r w:rsidRPr="00960BEC">
              <w:rPr>
                <w:rFonts w:ascii="Arial" w:hAnsi="Arial" w:cs="Arial"/>
                <w:color w:val="000000" w:themeColor="text1"/>
                <w:sz w:val="18"/>
                <w:szCs w:val="18"/>
                <w:lang w:val="en-GB"/>
              </w:rPr>
              <w:sym w:font="Symbol" w:char="F0D2"/>
            </w:r>
          </w:p>
        </w:tc>
      </w:tr>
      <w:tr w:rsidR="00FC34F0" w:rsidRPr="00960BEC" w14:paraId="7ABCB570" w14:textId="77777777" w:rsidTr="00404A72">
        <w:trPr>
          <w:trHeight w:val="397"/>
        </w:trPr>
        <w:tc>
          <w:tcPr>
            <w:tcW w:w="1229" w:type="pct"/>
            <w:vMerge/>
            <w:vAlign w:val="center"/>
          </w:tcPr>
          <w:p w14:paraId="2E59B77E"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42E12B13" w14:textId="77777777" w:rsidR="00FC34F0" w:rsidRPr="00960BEC" w:rsidRDefault="00FC34F0" w:rsidP="00404A72">
            <w:pPr>
              <w:tabs>
                <w:tab w:val="left" w:pos="567"/>
              </w:tabs>
              <w:spacing w:after="120"/>
              <w:jc w:val="center"/>
              <w:rPr>
                <w:rFonts w:ascii="Arial" w:hAnsi="Arial" w:cs="Arial"/>
                <w:color w:val="000000" w:themeColor="text1"/>
                <w:sz w:val="18"/>
                <w:szCs w:val="18"/>
                <w:lang w:val="en-GB"/>
              </w:rPr>
            </w:pPr>
            <w:r w:rsidRPr="00960BEC">
              <w:rPr>
                <w:rFonts w:ascii="Arial" w:hAnsi="Arial" w:cs="Arial"/>
                <w:color w:val="000000" w:themeColor="text1"/>
                <w:sz w:val="18"/>
                <w:szCs w:val="18"/>
                <w:shd w:val="clear" w:color="auto" w:fill="FFFFFF"/>
                <w:lang w:val="en-GB"/>
              </w:rPr>
              <w:t>B01AE06</w:t>
            </w:r>
          </w:p>
        </w:tc>
        <w:tc>
          <w:tcPr>
            <w:tcW w:w="1520" w:type="pct"/>
            <w:tcBorders>
              <w:top w:val="nil"/>
              <w:bottom w:val="nil"/>
            </w:tcBorders>
            <w:shd w:val="clear" w:color="auto" w:fill="auto"/>
            <w:vAlign w:val="center"/>
          </w:tcPr>
          <w:p w14:paraId="533E4A9F" w14:textId="77777777" w:rsidR="00FC34F0" w:rsidRPr="00960BEC" w:rsidRDefault="00FC34F0" w:rsidP="00404A72">
            <w:pPr>
              <w:tabs>
                <w:tab w:val="left" w:pos="567"/>
                <w:tab w:val="left" w:pos="6804"/>
              </w:tabs>
              <w:spacing w:after="120"/>
              <w:ind w:left="322"/>
              <w:rPr>
                <w:rFonts w:ascii="Arial" w:hAnsi="Arial" w:cs="Arial"/>
                <w:color w:val="000000" w:themeColor="text1"/>
                <w:sz w:val="18"/>
                <w:szCs w:val="18"/>
                <w:lang w:val="en-GB"/>
              </w:rPr>
            </w:pPr>
            <w:r w:rsidRPr="00960BEC">
              <w:rPr>
                <w:rFonts w:ascii="Arial" w:hAnsi="Arial" w:cs="Arial"/>
                <w:color w:val="000000" w:themeColor="text1"/>
                <w:sz w:val="18"/>
                <w:szCs w:val="18"/>
                <w:lang w:val="en-GB"/>
              </w:rPr>
              <w:t>Bivalirudin</w:t>
            </w:r>
          </w:p>
        </w:tc>
        <w:tc>
          <w:tcPr>
            <w:tcW w:w="1456" w:type="pct"/>
            <w:tcBorders>
              <w:top w:val="nil"/>
              <w:bottom w:val="nil"/>
            </w:tcBorders>
            <w:vAlign w:val="center"/>
          </w:tcPr>
          <w:p w14:paraId="17C1A3FC"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lang w:val="en-GB"/>
              </w:rPr>
            </w:pPr>
            <w:r w:rsidRPr="00960BEC">
              <w:rPr>
                <w:rFonts w:ascii="Arial" w:hAnsi="Arial" w:cs="Arial"/>
                <w:color w:val="000000" w:themeColor="text1"/>
                <w:sz w:val="18"/>
                <w:szCs w:val="18"/>
                <w:lang w:val="en-GB"/>
              </w:rPr>
              <w:t>Angiox</w:t>
            </w:r>
            <w:r w:rsidRPr="00960BEC">
              <w:rPr>
                <w:rFonts w:ascii="Arial" w:hAnsi="Arial" w:cs="Arial"/>
                <w:color w:val="000000" w:themeColor="text1"/>
                <w:sz w:val="18"/>
                <w:szCs w:val="18"/>
                <w:lang w:val="en-GB"/>
              </w:rPr>
              <w:sym w:font="Symbol" w:char="F0D2"/>
            </w:r>
          </w:p>
        </w:tc>
      </w:tr>
      <w:tr w:rsidR="00FC34F0" w:rsidRPr="00960BEC" w14:paraId="5EC1A880" w14:textId="77777777" w:rsidTr="00960BEC">
        <w:trPr>
          <w:trHeight w:val="444"/>
        </w:trPr>
        <w:tc>
          <w:tcPr>
            <w:tcW w:w="1229" w:type="pct"/>
            <w:vMerge/>
            <w:vAlign w:val="center"/>
          </w:tcPr>
          <w:p w14:paraId="3489810D"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single" w:sz="4" w:space="0" w:color="auto"/>
            </w:tcBorders>
            <w:shd w:val="clear" w:color="auto" w:fill="auto"/>
            <w:vAlign w:val="center"/>
          </w:tcPr>
          <w:p w14:paraId="1A2890D7" w14:textId="77777777" w:rsidR="00FC34F0" w:rsidRPr="00960BEC" w:rsidRDefault="00FC34F0" w:rsidP="00404A72">
            <w:pPr>
              <w:tabs>
                <w:tab w:val="left" w:pos="567"/>
              </w:tabs>
              <w:spacing w:after="120"/>
              <w:jc w:val="center"/>
              <w:rPr>
                <w:rFonts w:ascii="Arial" w:hAnsi="Arial" w:cs="Arial"/>
                <w:color w:val="000000" w:themeColor="text1"/>
                <w:sz w:val="18"/>
                <w:szCs w:val="18"/>
                <w:lang w:val="en-GB"/>
              </w:rPr>
            </w:pPr>
            <w:r w:rsidRPr="00960BEC">
              <w:rPr>
                <w:rFonts w:ascii="Arial" w:hAnsi="Arial" w:cs="Arial"/>
                <w:color w:val="000000" w:themeColor="text1"/>
                <w:sz w:val="18"/>
                <w:szCs w:val="18"/>
                <w:shd w:val="clear" w:color="auto" w:fill="FFFFFF"/>
                <w:lang w:val="en-GB"/>
              </w:rPr>
              <w:t>B01AE07</w:t>
            </w:r>
          </w:p>
        </w:tc>
        <w:tc>
          <w:tcPr>
            <w:tcW w:w="1520" w:type="pct"/>
            <w:tcBorders>
              <w:top w:val="nil"/>
              <w:bottom w:val="single" w:sz="4" w:space="0" w:color="auto"/>
            </w:tcBorders>
            <w:shd w:val="clear" w:color="auto" w:fill="auto"/>
            <w:vAlign w:val="center"/>
          </w:tcPr>
          <w:p w14:paraId="214935AA"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24" w:history="1">
              <w:r w:rsidR="00FC34F0" w:rsidRPr="00960BEC">
                <w:rPr>
                  <w:rStyle w:val="Lienhypertexte"/>
                  <w:rFonts w:ascii="Arial" w:hAnsi="Arial" w:cs="Arial"/>
                  <w:color w:val="000000" w:themeColor="text1"/>
                  <w:sz w:val="18"/>
                  <w:szCs w:val="18"/>
                  <w:u w:val="none"/>
                  <w:bdr w:val="none" w:sz="0" w:space="0" w:color="auto" w:frame="1"/>
                  <w:lang w:val="en-GB"/>
                </w:rPr>
                <w:t>Dabigatran etexilate</w:t>
              </w:r>
            </w:hyperlink>
          </w:p>
        </w:tc>
        <w:tc>
          <w:tcPr>
            <w:tcW w:w="1456" w:type="pct"/>
            <w:tcBorders>
              <w:top w:val="nil"/>
              <w:bottom w:val="single" w:sz="4" w:space="0" w:color="auto"/>
            </w:tcBorders>
            <w:vAlign w:val="center"/>
          </w:tcPr>
          <w:p w14:paraId="109C7F05"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Pradaxa</w:t>
            </w:r>
            <w:r w:rsidRPr="00960BEC">
              <w:rPr>
                <w:rFonts w:ascii="Arial" w:hAnsi="Arial" w:cs="Arial"/>
                <w:color w:val="000000" w:themeColor="text1"/>
                <w:sz w:val="18"/>
                <w:szCs w:val="18"/>
                <w:lang w:val="en-GB"/>
              </w:rPr>
              <w:sym w:font="Symbol" w:char="F0D2"/>
            </w:r>
          </w:p>
        </w:tc>
      </w:tr>
      <w:tr w:rsidR="00FC34F0" w:rsidRPr="00960BEC" w14:paraId="2C018EA7" w14:textId="77777777" w:rsidTr="00960BEC">
        <w:trPr>
          <w:trHeight w:val="397"/>
        </w:trPr>
        <w:tc>
          <w:tcPr>
            <w:tcW w:w="1229" w:type="pct"/>
            <w:vMerge w:val="restart"/>
            <w:vAlign w:val="center"/>
          </w:tcPr>
          <w:p w14:paraId="466A0D7E" w14:textId="77777777" w:rsidR="00FC34F0" w:rsidRPr="00960BEC" w:rsidRDefault="00404A72" w:rsidP="00404A72">
            <w:pPr>
              <w:tabs>
                <w:tab w:val="left" w:pos="567"/>
              </w:tabs>
              <w:spacing w:after="120"/>
              <w:jc w:val="center"/>
              <w:rPr>
                <w:rFonts w:ascii="Arial" w:hAnsi="Arial" w:cs="Arial"/>
                <w:color w:val="000000" w:themeColor="text1"/>
                <w:sz w:val="18"/>
                <w:szCs w:val="18"/>
                <w:shd w:val="clear" w:color="auto" w:fill="FFFFFF"/>
                <w:lang w:val="en-GB"/>
              </w:rPr>
            </w:pPr>
            <w:hyperlink r:id="rId25" w:history="1">
              <w:r w:rsidR="00FC34F0" w:rsidRPr="00960BEC">
                <w:rPr>
                  <w:rStyle w:val="Lienhypertexte"/>
                  <w:rFonts w:ascii="Arial" w:hAnsi="Arial" w:cs="Arial"/>
                  <w:color w:val="000000" w:themeColor="text1"/>
                  <w:sz w:val="18"/>
                  <w:szCs w:val="18"/>
                  <w:u w:val="none"/>
                  <w:bdr w:val="none" w:sz="0" w:space="0" w:color="auto" w:frame="1"/>
                  <w:shd w:val="clear" w:color="auto" w:fill="FFFFFF"/>
                  <w:lang w:val="en-GB"/>
                </w:rPr>
                <w:t>Direct factor Xa inhibitors</w:t>
              </w:r>
            </w:hyperlink>
          </w:p>
        </w:tc>
        <w:tc>
          <w:tcPr>
            <w:tcW w:w="796" w:type="pct"/>
            <w:tcBorders>
              <w:bottom w:val="nil"/>
            </w:tcBorders>
            <w:shd w:val="clear" w:color="auto" w:fill="auto"/>
            <w:vAlign w:val="center"/>
          </w:tcPr>
          <w:p w14:paraId="6D947030"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B01AF01</w:t>
            </w:r>
          </w:p>
        </w:tc>
        <w:tc>
          <w:tcPr>
            <w:tcW w:w="1520" w:type="pct"/>
            <w:tcBorders>
              <w:bottom w:val="nil"/>
            </w:tcBorders>
            <w:shd w:val="clear" w:color="auto" w:fill="auto"/>
            <w:vAlign w:val="center"/>
          </w:tcPr>
          <w:p w14:paraId="72A0E456"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26" w:history="1">
              <w:r w:rsidR="00FC34F0" w:rsidRPr="00960BEC">
                <w:rPr>
                  <w:rStyle w:val="Lienhypertexte"/>
                  <w:rFonts w:ascii="Arial" w:hAnsi="Arial" w:cs="Arial"/>
                  <w:color w:val="000000" w:themeColor="text1"/>
                  <w:sz w:val="18"/>
                  <w:szCs w:val="18"/>
                  <w:u w:val="none"/>
                  <w:bdr w:val="none" w:sz="0" w:space="0" w:color="auto" w:frame="1"/>
                  <w:lang w:val="en-GB"/>
                </w:rPr>
                <w:t>Rivaroxaban</w:t>
              </w:r>
            </w:hyperlink>
          </w:p>
        </w:tc>
        <w:tc>
          <w:tcPr>
            <w:tcW w:w="1456" w:type="pct"/>
            <w:tcBorders>
              <w:bottom w:val="nil"/>
            </w:tcBorders>
            <w:vAlign w:val="center"/>
          </w:tcPr>
          <w:p w14:paraId="21649DAC"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Xarelto</w:t>
            </w:r>
            <w:r w:rsidRPr="00960BEC">
              <w:rPr>
                <w:rFonts w:ascii="Arial" w:hAnsi="Arial" w:cs="Arial"/>
                <w:color w:val="000000" w:themeColor="text1"/>
                <w:sz w:val="18"/>
                <w:szCs w:val="18"/>
                <w:lang w:val="en-GB"/>
              </w:rPr>
              <w:sym w:font="Symbol" w:char="F0D2"/>
            </w:r>
            <w:r w:rsidRPr="00960BEC">
              <w:rPr>
                <w:rFonts w:ascii="Arial" w:hAnsi="Arial" w:cs="Arial"/>
                <w:color w:val="000000" w:themeColor="text1"/>
                <w:sz w:val="18"/>
                <w:szCs w:val="18"/>
              </w:rPr>
              <w:t xml:space="preserve"> / Xarelto vascular</w:t>
            </w:r>
            <w:r w:rsidRPr="00960BEC">
              <w:rPr>
                <w:rFonts w:ascii="Arial" w:hAnsi="Arial" w:cs="Arial"/>
                <w:color w:val="000000" w:themeColor="text1"/>
                <w:sz w:val="18"/>
                <w:szCs w:val="18"/>
                <w:lang w:val="en-GB"/>
              </w:rPr>
              <w:sym w:font="Symbol" w:char="F0D2"/>
            </w:r>
          </w:p>
        </w:tc>
      </w:tr>
      <w:tr w:rsidR="00FC34F0" w:rsidRPr="00960BEC" w14:paraId="4E73A027" w14:textId="77777777" w:rsidTr="00960BEC">
        <w:trPr>
          <w:trHeight w:val="397"/>
        </w:trPr>
        <w:tc>
          <w:tcPr>
            <w:tcW w:w="1229" w:type="pct"/>
            <w:vMerge/>
            <w:vAlign w:val="center"/>
          </w:tcPr>
          <w:p w14:paraId="52CA54DD"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bottom w:val="nil"/>
            </w:tcBorders>
            <w:shd w:val="clear" w:color="auto" w:fill="auto"/>
            <w:vAlign w:val="center"/>
          </w:tcPr>
          <w:p w14:paraId="372684F7"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B01AF02</w:t>
            </w:r>
          </w:p>
        </w:tc>
        <w:tc>
          <w:tcPr>
            <w:tcW w:w="1520" w:type="pct"/>
            <w:tcBorders>
              <w:top w:val="nil"/>
              <w:bottom w:val="nil"/>
            </w:tcBorders>
            <w:shd w:val="clear" w:color="auto" w:fill="auto"/>
            <w:vAlign w:val="center"/>
          </w:tcPr>
          <w:p w14:paraId="5BC7DA09"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27" w:history="1">
              <w:r w:rsidR="00FC34F0" w:rsidRPr="00960BEC">
                <w:rPr>
                  <w:rStyle w:val="Lienhypertexte"/>
                  <w:rFonts w:ascii="Arial" w:hAnsi="Arial" w:cs="Arial"/>
                  <w:color w:val="000000" w:themeColor="text1"/>
                  <w:sz w:val="18"/>
                  <w:szCs w:val="18"/>
                  <w:u w:val="none"/>
                  <w:bdr w:val="none" w:sz="0" w:space="0" w:color="auto" w:frame="1"/>
                  <w:lang w:val="en-GB"/>
                </w:rPr>
                <w:t>Apixaban</w:t>
              </w:r>
            </w:hyperlink>
          </w:p>
        </w:tc>
        <w:tc>
          <w:tcPr>
            <w:tcW w:w="1456" w:type="pct"/>
            <w:tcBorders>
              <w:top w:val="nil"/>
              <w:bottom w:val="nil"/>
            </w:tcBorders>
            <w:vAlign w:val="center"/>
          </w:tcPr>
          <w:p w14:paraId="1D047119"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Eliquis</w:t>
            </w:r>
            <w:r w:rsidRPr="00960BEC">
              <w:rPr>
                <w:rFonts w:ascii="Arial" w:hAnsi="Arial" w:cs="Arial"/>
                <w:color w:val="000000" w:themeColor="text1"/>
                <w:sz w:val="18"/>
                <w:szCs w:val="18"/>
                <w:lang w:val="en-GB"/>
              </w:rPr>
              <w:sym w:font="Symbol" w:char="F0D2"/>
            </w:r>
          </w:p>
        </w:tc>
      </w:tr>
      <w:tr w:rsidR="00FC34F0" w:rsidRPr="00960BEC" w14:paraId="57EBC0B1" w14:textId="77777777" w:rsidTr="00960BEC">
        <w:trPr>
          <w:trHeight w:val="397"/>
        </w:trPr>
        <w:tc>
          <w:tcPr>
            <w:tcW w:w="1229" w:type="pct"/>
            <w:vMerge/>
            <w:vAlign w:val="center"/>
          </w:tcPr>
          <w:p w14:paraId="44D3CA5D"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p>
        </w:tc>
        <w:tc>
          <w:tcPr>
            <w:tcW w:w="796" w:type="pct"/>
            <w:tcBorders>
              <w:top w:val="nil"/>
            </w:tcBorders>
            <w:shd w:val="clear" w:color="auto" w:fill="auto"/>
            <w:vAlign w:val="center"/>
          </w:tcPr>
          <w:p w14:paraId="0C073598"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B01AF03</w:t>
            </w:r>
          </w:p>
        </w:tc>
        <w:tc>
          <w:tcPr>
            <w:tcW w:w="1520" w:type="pct"/>
            <w:tcBorders>
              <w:top w:val="nil"/>
            </w:tcBorders>
            <w:shd w:val="clear" w:color="auto" w:fill="auto"/>
            <w:vAlign w:val="center"/>
          </w:tcPr>
          <w:p w14:paraId="0B9FB99A"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28" w:history="1">
              <w:r w:rsidR="00FC34F0" w:rsidRPr="00960BEC">
                <w:rPr>
                  <w:rStyle w:val="Lienhypertexte"/>
                  <w:rFonts w:ascii="Arial" w:hAnsi="Arial" w:cs="Arial"/>
                  <w:color w:val="000000" w:themeColor="text1"/>
                  <w:sz w:val="18"/>
                  <w:szCs w:val="18"/>
                  <w:u w:val="none"/>
                  <w:bdr w:val="none" w:sz="0" w:space="0" w:color="auto" w:frame="1"/>
                  <w:lang w:val="en-GB"/>
                </w:rPr>
                <w:t>Edoxaban</w:t>
              </w:r>
            </w:hyperlink>
          </w:p>
        </w:tc>
        <w:tc>
          <w:tcPr>
            <w:tcW w:w="1456" w:type="pct"/>
            <w:tcBorders>
              <w:top w:val="nil"/>
            </w:tcBorders>
            <w:vAlign w:val="center"/>
          </w:tcPr>
          <w:p w14:paraId="099FF0F6"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Lixiana</w:t>
            </w:r>
            <w:r w:rsidRPr="00960BEC">
              <w:rPr>
                <w:rFonts w:ascii="Arial" w:hAnsi="Arial" w:cs="Arial"/>
                <w:color w:val="000000" w:themeColor="text1"/>
                <w:sz w:val="18"/>
                <w:szCs w:val="18"/>
                <w:lang w:val="en-GB"/>
              </w:rPr>
              <w:sym w:font="Symbol" w:char="F0D2"/>
            </w:r>
          </w:p>
        </w:tc>
      </w:tr>
      <w:tr w:rsidR="00FC34F0" w:rsidRPr="00960BEC" w14:paraId="3E3F9729" w14:textId="77777777" w:rsidTr="00404A72">
        <w:trPr>
          <w:trHeight w:val="593"/>
        </w:trPr>
        <w:tc>
          <w:tcPr>
            <w:tcW w:w="1229" w:type="pct"/>
            <w:vAlign w:val="center"/>
          </w:tcPr>
          <w:p w14:paraId="0A4C3067"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Style w:val="apple-converted-space"/>
                <w:rFonts w:ascii="Arial" w:hAnsi="Arial" w:cs="Arial"/>
                <w:color w:val="000000" w:themeColor="text1"/>
                <w:sz w:val="18"/>
                <w:szCs w:val="18"/>
                <w:shd w:val="clear" w:color="auto" w:fill="FFFFFF"/>
                <w:lang w:val="en-GB"/>
              </w:rPr>
              <w:t>Other antithrombotic agents</w:t>
            </w:r>
          </w:p>
        </w:tc>
        <w:tc>
          <w:tcPr>
            <w:tcW w:w="796" w:type="pct"/>
            <w:shd w:val="clear" w:color="auto" w:fill="auto"/>
            <w:vAlign w:val="center"/>
          </w:tcPr>
          <w:p w14:paraId="27E99AB0" w14:textId="77777777" w:rsidR="00FC34F0" w:rsidRPr="00960BEC" w:rsidRDefault="00FC34F0" w:rsidP="00404A72">
            <w:pPr>
              <w:tabs>
                <w:tab w:val="left" w:pos="567"/>
              </w:tabs>
              <w:spacing w:after="120"/>
              <w:jc w:val="center"/>
              <w:rPr>
                <w:rFonts w:ascii="Arial" w:hAnsi="Arial" w:cs="Arial"/>
                <w:color w:val="000000" w:themeColor="text1"/>
                <w:sz w:val="18"/>
                <w:szCs w:val="18"/>
                <w:shd w:val="clear" w:color="auto" w:fill="FFFFFF"/>
                <w:lang w:val="en-GB"/>
              </w:rPr>
            </w:pPr>
            <w:r w:rsidRPr="00960BEC">
              <w:rPr>
                <w:rFonts w:ascii="Arial" w:hAnsi="Arial" w:cs="Arial"/>
                <w:color w:val="000000" w:themeColor="text1"/>
                <w:sz w:val="18"/>
                <w:szCs w:val="18"/>
                <w:shd w:val="clear" w:color="auto" w:fill="FFFFFF"/>
                <w:lang w:val="en-GB"/>
              </w:rPr>
              <w:t>B01AX05</w:t>
            </w:r>
          </w:p>
        </w:tc>
        <w:tc>
          <w:tcPr>
            <w:tcW w:w="1520" w:type="pct"/>
            <w:shd w:val="clear" w:color="auto" w:fill="auto"/>
            <w:vAlign w:val="center"/>
          </w:tcPr>
          <w:p w14:paraId="47E01F6A" w14:textId="77777777" w:rsidR="00FC34F0" w:rsidRPr="00960BEC" w:rsidRDefault="00404A72" w:rsidP="00404A72">
            <w:pPr>
              <w:tabs>
                <w:tab w:val="left" w:pos="567"/>
                <w:tab w:val="left" w:pos="6804"/>
              </w:tabs>
              <w:spacing w:after="120"/>
              <w:ind w:left="322"/>
              <w:rPr>
                <w:rFonts w:ascii="Arial" w:hAnsi="Arial" w:cs="Arial"/>
                <w:color w:val="000000" w:themeColor="text1"/>
                <w:sz w:val="18"/>
                <w:szCs w:val="18"/>
                <w:lang w:val="en-GB"/>
              </w:rPr>
            </w:pPr>
            <w:hyperlink r:id="rId29" w:history="1">
              <w:r w:rsidR="00FC34F0" w:rsidRPr="00960BEC">
                <w:rPr>
                  <w:rStyle w:val="Lienhypertexte"/>
                  <w:rFonts w:ascii="Arial" w:hAnsi="Arial" w:cs="Arial"/>
                  <w:color w:val="000000" w:themeColor="text1"/>
                  <w:sz w:val="18"/>
                  <w:szCs w:val="18"/>
                  <w:u w:val="none"/>
                  <w:bdr w:val="none" w:sz="0" w:space="0" w:color="auto" w:frame="1"/>
                  <w:lang w:val="en-GB"/>
                </w:rPr>
                <w:t>Fondaparinux</w:t>
              </w:r>
            </w:hyperlink>
          </w:p>
        </w:tc>
        <w:tc>
          <w:tcPr>
            <w:tcW w:w="1456" w:type="pct"/>
            <w:vAlign w:val="center"/>
          </w:tcPr>
          <w:p w14:paraId="7C21F84D" w14:textId="77777777" w:rsidR="00FC34F0" w:rsidRPr="00960BEC" w:rsidRDefault="00FC34F0" w:rsidP="00404A72">
            <w:pPr>
              <w:tabs>
                <w:tab w:val="left" w:pos="567"/>
                <w:tab w:val="left" w:pos="6804"/>
              </w:tabs>
              <w:spacing w:after="120"/>
              <w:ind w:left="310"/>
              <w:rPr>
                <w:rFonts w:ascii="Arial" w:hAnsi="Arial" w:cs="Arial"/>
                <w:color w:val="000000" w:themeColor="text1"/>
                <w:sz w:val="18"/>
                <w:szCs w:val="18"/>
              </w:rPr>
            </w:pPr>
            <w:r w:rsidRPr="00960BEC">
              <w:rPr>
                <w:rFonts w:ascii="Arial" w:hAnsi="Arial" w:cs="Arial"/>
                <w:color w:val="000000" w:themeColor="text1"/>
                <w:sz w:val="18"/>
                <w:szCs w:val="18"/>
              </w:rPr>
              <w:t>Arixtra</w:t>
            </w:r>
            <w:r w:rsidRPr="00960BEC">
              <w:rPr>
                <w:rFonts w:ascii="Arial" w:hAnsi="Arial" w:cs="Arial"/>
                <w:color w:val="000000" w:themeColor="text1"/>
                <w:sz w:val="18"/>
                <w:szCs w:val="18"/>
                <w:lang w:val="en-GB"/>
              </w:rPr>
              <w:sym w:font="Symbol" w:char="F0D2"/>
            </w:r>
          </w:p>
        </w:tc>
      </w:tr>
    </w:tbl>
    <w:p w14:paraId="2896DD08" w14:textId="77777777" w:rsidR="001743CF" w:rsidRDefault="001743CF" w:rsidP="006654A8">
      <w:pPr>
        <w:spacing w:line="276" w:lineRule="auto"/>
        <w:jc w:val="both"/>
        <w:rPr>
          <w:rFonts w:ascii="Arial" w:hAnsi="Arial" w:cs="Arial"/>
          <w:b/>
          <w:color w:val="FF0000"/>
          <w:sz w:val="19"/>
          <w:szCs w:val="19"/>
        </w:rPr>
      </w:pPr>
    </w:p>
    <w:p w14:paraId="7687D7E8" w14:textId="77777777" w:rsidR="00DF29A4" w:rsidRDefault="00DF29A4" w:rsidP="006654A8">
      <w:pPr>
        <w:spacing w:line="276" w:lineRule="auto"/>
        <w:jc w:val="both"/>
        <w:rPr>
          <w:ins w:id="321" w:author="Frederic GASPAR" w:date="2020-07-08T11:26:00Z"/>
          <w:rFonts w:ascii="Arial" w:hAnsi="Arial" w:cs="Arial"/>
          <w:b/>
          <w:color w:val="FF0000"/>
          <w:sz w:val="19"/>
          <w:szCs w:val="19"/>
        </w:rPr>
      </w:pPr>
    </w:p>
    <w:p w14:paraId="55A10D9E" w14:textId="77777777" w:rsidR="00DF29A4" w:rsidRDefault="00DF29A4" w:rsidP="006654A8">
      <w:pPr>
        <w:spacing w:line="276" w:lineRule="auto"/>
        <w:jc w:val="both"/>
        <w:rPr>
          <w:ins w:id="322" w:author="Frederic GASPAR" w:date="2020-07-08T11:26:00Z"/>
          <w:rFonts w:ascii="Arial" w:hAnsi="Arial" w:cs="Arial"/>
          <w:b/>
          <w:color w:val="FF0000"/>
          <w:sz w:val="19"/>
          <w:szCs w:val="19"/>
        </w:rPr>
      </w:pPr>
    </w:p>
    <w:p w14:paraId="3B2036EC" w14:textId="77777777" w:rsidR="00DF29A4" w:rsidRDefault="00DF29A4" w:rsidP="006654A8">
      <w:pPr>
        <w:spacing w:line="276" w:lineRule="auto"/>
        <w:jc w:val="both"/>
        <w:rPr>
          <w:ins w:id="323" w:author="Frederic GASPAR" w:date="2020-07-08T11:26:00Z"/>
          <w:rFonts w:ascii="Arial" w:hAnsi="Arial" w:cs="Arial"/>
          <w:b/>
          <w:color w:val="FF0000"/>
          <w:sz w:val="19"/>
          <w:szCs w:val="19"/>
        </w:rPr>
      </w:pPr>
    </w:p>
    <w:p w14:paraId="3EAA4D47" w14:textId="7E25F9DD" w:rsidR="006654A8" w:rsidRDefault="005F3269" w:rsidP="006654A8">
      <w:pPr>
        <w:spacing w:line="276" w:lineRule="auto"/>
        <w:jc w:val="both"/>
        <w:rPr>
          <w:rFonts w:ascii="Arial" w:hAnsi="Arial" w:cs="Arial"/>
          <w:sz w:val="19"/>
          <w:szCs w:val="19"/>
        </w:rPr>
      </w:pPr>
      <w:r>
        <w:rPr>
          <w:rFonts w:ascii="Arial" w:hAnsi="Arial" w:cs="Arial"/>
          <w:b/>
          <w:color w:val="FF0000"/>
          <w:sz w:val="19"/>
          <w:szCs w:val="19"/>
        </w:rPr>
        <w:t>Annex</w:t>
      </w:r>
      <w:r w:rsidR="00FC34F0" w:rsidRPr="00C81160">
        <w:rPr>
          <w:rFonts w:ascii="Arial" w:hAnsi="Arial" w:cs="Arial"/>
          <w:b/>
          <w:color w:val="FF0000"/>
          <w:sz w:val="19"/>
          <w:szCs w:val="19"/>
        </w:rPr>
        <w:t xml:space="preserve"> 2</w:t>
      </w:r>
      <w:r w:rsidR="00FC34F0" w:rsidRPr="00C81160">
        <w:rPr>
          <w:rFonts w:ascii="Arial" w:hAnsi="Arial" w:cs="Arial"/>
          <w:color w:val="FF0000"/>
          <w:sz w:val="19"/>
          <w:szCs w:val="19"/>
        </w:rPr>
        <w:t xml:space="preserve"> </w:t>
      </w:r>
      <w:r w:rsidR="00FC34F0" w:rsidRPr="00FC34F0">
        <w:rPr>
          <w:rFonts w:ascii="Arial" w:hAnsi="Arial" w:cs="Arial"/>
          <w:sz w:val="19"/>
          <w:szCs w:val="19"/>
        </w:rPr>
        <w:t xml:space="preserve">: </w:t>
      </w:r>
      <w:ins w:id="324" w:author="Frederic GASPAR" w:date="2020-07-08T11:27:00Z">
        <w:r w:rsidR="00DF29A4" w:rsidRPr="00DF29A4">
          <w:rPr>
            <w:rFonts w:ascii="Arial" w:hAnsi="Arial" w:cs="Arial"/>
            <w:sz w:val="19"/>
            <w:szCs w:val="19"/>
          </w:rPr>
          <w:t xml:space="preserve">List of risk factors to be annotated </w:t>
        </w:r>
      </w:ins>
      <w:del w:id="325" w:author="Frederic GASPAR" w:date="2020-07-08T11:27:00Z">
        <w:r w:rsidR="006654A8" w:rsidDel="00DF29A4">
          <w:rPr>
            <w:rFonts w:ascii="Arial" w:hAnsi="Arial" w:cs="Arial"/>
            <w:sz w:val="19"/>
            <w:szCs w:val="19"/>
          </w:rPr>
          <w:delText>Liste de</w:delText>
        </w:r>
        <w:r w:rsidR="00E13780" w:rsidDel="00DF29A4">
          <w:rPr>
            <w:rFonts w:ascii="Arial" w:hAnsi="Arial" w:cs="Arial"/>
            <w:sz w:val="19"/>
            <w:szCs w:val="19"/>
          </w:rPr>
          <w:delText xml:space="preserve">s facteurs de risque à annoter </w:delText>
        </w:r>
      </w:del>
    </w:p>
    <w:p w14:paraId="266380AD" w14:textId="77777777" w:rsidR="00E13780" w:rsidRDefault="00E13780" w:rsidP="006654A8">
      <w:pPr>
        <w:spacing w:line="276" w:lineRule="auto"/>
        <w:jc w:val="both"/>
        <w:rPr>
          <w:rFonts w:ascii="Arial" w:hAnsi="Arial" w:cs="Arial"/>
          <w:sz w:val="19"/>
          <w:szCs w:val="19"/>
        </w:rPr>
      </w:pPr>
    </w:p>
    <w:p w14:paraId="524C2531" w14:textId="7D35EF4F" w:rsidR="006654A8" w:rsidRPr="00512F6B" w:rsidRDefault="00512F6B" w:rsidP="00512F6B">
      <w:pPr>
        <w:spacing w:after="160" w:line="259" w:lineRule="auto"/>
        <w:rPr>
          <w:rFonts w:ascii="Arial" w:hAnsi="Arial" w:cs="Arial"/>
          <w:sz w:val="19"/>
          <w:szCs w:val="19"/>
          <w:lang w:val="fr-FR"/>
          <w:rPrChange w:id="326" w:author="Frederic GASPAR" w:date="2020-07-08T11:40:00Z">
            <w:rPr>
              <w:lang w:val="fr-FR"/>
            </w:rPr>
          </w:rPrChange>
        </w:rPr>
        <w:pPrChange w:id="327" w:author="Frederic GASPAR" w:date="2020-07-08T11:40:00Z">
          <w:pPr>
            <w:pStyle w:val="Paragraphedeliste"/>
            <w:numPr>
              <w:numId w:val="4"/>
            </w:numPr>
            <w:spacing w:after="160" w:line="259" w:lineRule="auto"/>
            <w:ind w:left="567" w:hanging="207"/>
          </w:pPr>
        </w:pPrChange>
      </w:pPr>
      <w:ins w:id="328" w:author="Frederic GASPAR" w:date="2020-07-08T11:40:00Z">
        <w:r>
          <w:rPr>
            <w:rFonts w:ascii="Arial" w:hAnsi="Arial" w:cs="Arial"/>
            <w:b/>
            <w:sz w:val="19"/>
            <w:szCs w:val="19"/>
            <w:lang w:val="fr-FR"/>
          </w:rPr>
          <w:t xml:space="preserve">I </w:t>
        </w:r>
      </w:ins>
      <w:ins w:id="329" w:author="Frederic GASPAR" w:date="2020-07-08T11:27:00Z">
        <w:r w:rsidR="00DF29A4" w:rsidRPr="00512F6B">
          <w:rPr>
            <w:rFonts w:ascii="Arial" w:hAnsi="Arial" w:cs="Arial"/>
            <w:b/>
            <w:sz w:val="19"/>
            <w:szCs w:val="19"/>
            <w:lang w:val="fr-FR"/>
            <w:rPrChange w:id="330" w:author="Frederic GASPAR" w:date="2020-07-08T11:40:00Z">
              <w:rPr>
                <w:b/>
                <w:lang w:val="fr-FR"/>
              </w:rPr>
            </w:rPrChange>
          </w:rPr>
          <w:t xml:space="preserve">List of risk factors for hemorrhagic events </w:t>
        </w:r>
        <w:r w:rsidR="00DF29A4" w:rsidRPr="00512F6B">
          <w:rPr>
            <w:rFonts w:ascii="Arial" w:hAnsi="Arial" w:cs="Arial"/>
            <w:sz w:val="19"/>
            <w:szCs w:val="19"/>
            <w:lang w:val="fr-FR"/>
            <w:rPrChange w:id="331" w:author="Frederic GASPAR" w:date="2020-07-08T11:40:00Z">
              <w:rPr>
                <w:rFonts w:ascii="Arial" w:hAnsi="Arial" w:cs="Arial"/>
                <w:b/>
                <w:sz w:val="19"/>
                <w:szCs w:val="19"/>
                <w:lang w:val="fr-FR"/>
              </w:rPr>
            </w:rPrChange>
          </w:rPr>
          <w:t>(taken from different risk scores presented in the literature, we have focused mainly on the most relevant sources with external validation.</w:t>
        </w:r>
      </w:ins>
      <w:del w:id="332" w:author="Frederic GASPAR" w:date="2020-07-08T11:27:00Z">
        <w:r w:rsidR="006654A8" w:rsidRPr="00512F6B" w:rsidDel="00DF29A4">
          <w:rPr>
            <w:rFonts w:ascii="Arial" w:hAnsi="Arial" w:cs="Arial"/>
            <w:sz w:val="19"/>
            <w:szCs w:val="19"/>
            <w:lang w:val="fr-FR"/>
            <w:rPrChange w:id="333" w:author="Frederic GASPAR" w:date="2020-07-08T11:40:00Z">
              <w:rPr>
                <w:rFonts w:ascii="Arial" w:hAnsi="Arial" w:cs="Arial"/>
                <w:b/>
                <w:sz w:val="19"/>
                <w:szCs w:val="19"/>
                <w:lang w:val="fr-FR"/>
              </w:rPr>
            </w:rPrChange>
          </w:rPr>
          <w:delText>Liste des facteurs de risque pour les événements hémorragiques</w:delText>
        </w:r>
        <w:r w:rsidR="006654A8" w:rsidRPr="00512F6B" w:rsidDel="00DF29A4">
          <w:rPr>
            <w:rFonts w:ascii="Arial" w:hAnsi="Arial" w:cs="Arial"/>
            <w:sz w:val="19"/>
            <w:szCs w:val="19"/>
            <w:lang w:val="fr-FR"/>
            <w:rPrChange w:id="334" w:author="Frederic GASPAR" w:date="2020-07-08T11:40:00Z">
              <w:rPr>
                <w:rFonts w:ascii="Arial" w:hAnsi="Arial" w:cs="Arial"/>
                <w:sz w:val="19"/>
                <w:szCs w:val="19"/>
                <w:lang w:val="fr-FR"/>
              </w:rPr>
            </w:rPrChange>
          </w:rPr>
          <w:delText xml:space="preserve"> (tiré des différents scores de risque présentés dans la littérature, nous nous sommes focalisés essentiellement sur les sources les plus pertinentes avec validation externe</w:delText>
        </w:r>
      </w:del>
      <w:r w:rsidR="006654A8" w:rsidRPr="00512F6B">
        <w:rPr>
          <w:rFonts w:ascii="Arial" w:hAnsi="Arial" w:cs="Arial"/>
          <w:sz w:val="19"/>
          <w:szCs w:val="19"/>
          <w:lang w:val="fr-FR"/>
          <w:rPrChange w:id="335" w:author="Frederic GASPAR" w:date="2020-07-08T11:40:00Z">
            <w:rPr>
              <w:rFonts w:ascii="Arial" w:hAnsi="Arial" w:cs="Arial"/>
              <w:sz w:val="19"/>
              <w:szCs w:val="19"/>
              <w:lang w:val="fr-FR"/>
            </w:rPr>
          </w:rPrChange>
        </w:rPr>
        <w:t>)</w:t>
      </w:r>
    </w:p>
    <w:p w14:paraId="4E3BB96B" w14:textId="77777777" w:rsidR="006654A8" w:rsidRPr="006C2AC7" w:rsidRDefault="006654A8" w:rsidP="006654A8">
      <w:pPr>
        <w:pStyle w:val="Paragraphedeliste"/>
        <w:ind w:left="567"/>
        <w:rPr>
          <w:rFonts w:ascii="Arial" w:hAnsi="Arial" w:cs="Arial"/>
          <w:sz w:val="19"/>
          <w:szCs w:val="19"/>
          <w:lang w:val="fr-FR"/>
        </w:rPr>
      </w:pPr>
    </w:p>
    <w:p w14:paraId="644517EF" w14:textId="4A01C592" w:rsidR="006654A8" w:rsidRPr="001D0D15" w:rsidRDefault="006654A8" w:rsidP="006654A8">
      <w:pPr>
        <w:pStyle w:val="Paragraphedeliste"/>
        <w:numPr>
          <w:ilvl w:val="0"/>
          <w:numId w:val="5"/>
        </w:numPr>
        <w:spacing w:after="160" w:line="259" w:lineRule="auto"/>
        <w:rPr>
          <w:rFonts w:ascii="Arial" w:hAnsi="Arial" w:cs="Arial"/>
          <w:sz w:val="19"/>
          <w:szCs w:val="19"/>
          <w:lang w:val="fr-FR"/>
        </w:rPr>
      </w:pPr>
      <w:r w:rsidRPr="001D0D15">
        <w:rPr>
          <w:rFonts w:ascii="Arial" w:hAnsi="Arial" w:cs="Arial"/>
          <w:sz w:val="19"/>
          <w:szCs w:val="19"/>
          <w:lang w:val="fr-FR"/>
        </w:rPr>
        <w:t>An</w:t>
      </w:r>
      <w:ins w:id="336" w:author="Frederic GASPAR" w:date="2020-07-08T11:29:00Z">
        <w:r w:rsidR="00DF29A4">
          <w:rPr>
            <w:rFonts w:ascii="Arial" w:hAnsi="Arial" w:cs="Arial"/>
            <w:sz w:val="19"/>
            <w:szCs w:val="19"/>
            <w:lang w:val="fr-FR"/>
          </w:rPr>
          <w:t>emia</w:t>
        </w:r>
      </w:ins>
      <w:del w:id="337" w:author="Frederic GASPAR" w:date="2020-07-08T11:29:00Z">
        <w:r w:rsidRPr="001D0D15" w:rsidDel="00DF29A4">
          <w:rPr>
            <w:rFonts w:ascii="Arial" w:hAnsi="Arial" w:cs="Arial"/>
            <w:sz w:val="19"/>
            <w:szCs w:val="19"/>
            <w:lang w:val="fr-FR"/>
          </w:rPr>
          <w:delText>émie</w:delText>
        </w:r>
      </w:del>
      <w:r w:rsidRPr="001D0D15">
        <w:rPr>
          <w:rFonts w:ascii="Arial" w:hAnsi="Arial" w:cs="Arial"/>
          <w:sz w:val="19"/>
          <w:szCs w:val="19"/>
          <w:vertAlign w:val="superscript"/>
          <w:lang w:val="fr-FR"/>
        </w:rPr>
        <w:t>1</w:t>
      </w:r>
    </w:p>
    <w:p w14:paraId="49B41267" w14:textId="480A1787" w:rsidR="006654A8" w:rsidRPr="001D0D15" w:rsidRDefault="00DF29A4" w:rsidP="00DF29A4">
      <w:pPr>
        <w:pStyle w:val="Paragraphedeliste"/>
        <w:numPr>
          <w:ilvl w:val="0"/>
          <w:numId w:val="5"/>
        </w:numPr>
        <w:spacing w:after="160" w:line="259" w:lineRule="auto"/>
        <w:rPr>
          <w:rFonts w:ascii="Arial" w:hAnsi="Arial" w:cs="Arial"/>
          <w:sz w:val="19"/>
          <w:szCs w:val="19"/>
          <w:lang w:val="fr-FR"/>
        </w:rPr>
      </w:pPr>
      <w:ins w:id="338" w:author="Frederic GASPAR" w:date="2020-07-08T11:30:00Z">
        <w:r w:rsidRPr="00DF29A4">
          <w:rPr>
            <w:rFonts w:ascii="Arial" w:hAnsi="Arial" w:cs="Arial"/>
            <w:sz w:val="19"/>
            <w:szCs w:val="19"/>
            <w:lang w:val="fr-FR"/>
          </w:rPr>
          <w:t>Chronic re</w:t>
        </w:r>
        <w:r w:rsidR="00512F6B">
          <w:rPr>
            <w:rFonts w:ascii="Arial" w:hAnsi="Arial" w:cs="Arial"/>
            <w:sz w:val="19"/>
            <w:szCs w:val="19"/>
            <w:lang w:val="fr-FR"/>
          </w:rPr>
          <w:t>nal dysfunction or dialysis or a</w:t>
        </w:r>
        <w:r w:rsidRPr="00DF29A4">
          <w:rPr>
            <w:rFonts w:ascii="Arial" w:hAnsi="Arial" w:cs="Arial"/>
            <w:sz w:val="19"/>
            <w:szCs w:val="19"/>
            <w:lang w:val="fr-FR"/>
          </w:rPr>
          <w:t xml:space="preserve">cute renal dysfunction </w:t>
        </w:r>
      </w:ins>
      <w:del w:id="339" w:author="Frederic GASPAR" w:date="2020-07-08T11:30:00Z">
        <w:r w:rsidR="006654A8" w:rsidRPr="001D0D15" w:rsidDel="00DF29A4">
          <w:rPr>
            <w:rFonts w:ascii="Arial" w:hAnsi="Arial" w:cs="Arial"/>
            <w:sz w:val="19"/>
            <w:szCs w:val="19"/>
            <w:lang w:val="fr-FR"/>
          </w:rPr>
          <w:delText xml:space="preserve">Altération chronique de la fonction rénale </w:delText>
        </w:r>
        <w:r w:rsidR="006654A8" w:rsidRPr="001D0D15" w:rsidDel="00DF29A4">
          <w:rPr>
            <w:rFonts w:ascii="Arial" w:hAnsi="Arial" w:cs="Arial"/>
            <w:b/>
            <w:sz w:val="19"/>
            <w:szCs w:val="19"/>
            <w:lang w:val="fr-FR"/>
          </w:rPr>
          <w:delText>ou</w:delText>
        </w:r>
        <w:r w:rsidR="006654A8" w:rsidRPr="001D0D15" w:rsidDel="00DF29A4">
          <w:rPr>
            <w:rFonts w:ascii="Arial" w:hAnsi="Arial" w:cs="Arial"/>
            <w:sz w:val="19"/>
            <w:szCs w:val="19"/>
            <w:lang w:val="fr-FR"/>
          </w:rPr>
          <w:delText xml:space="preserve"> dialyse </w:delText>
        </w:r>
        <w:r w:rsidR="006654A8" w:rsidRPr="001D0D15" w:rsidDel="00DF29A4">
          <w:rPr>
            <w:rFonts w:ascii="Arial" w:hAnsi="Arial" w:cs="Arial"/>
            <w:b/>
            <w:sz w:val="19"/>
            <w:szCs w:val="19"/>
            <w:lang w:val="fr-FR"/>
          </w:rPr>
          <w:delText xml:space="preserve">ou </w:delText>
        </w:r>
        <w:r w:rsidR="006654A8" w:rsidRPr="001D0D15" w:rsidDel="00DF29A4">
          <w:rPr>
            <w:rFonts w:ascii="Arial" w:hAnsi="Arial" w:cs="Arial"/>
            <w:sz w:val="19"/>
            <w:szCs w:val="19"/>
            <w:lang w:val="fr-FR"/>
          </w:rPr>
          <w:delText>Altération aigue de la fonction rénale</w:delText>
        </w:r>
      </w:del>
      <w:r w:rsidR="006654A8">
        <w:rPr>
          <w:rFonts w:ascii="Arial" w:hAnsi="Arial" w:cs="Arial"/>
          <w:sz w:val="19"/>
          <w:szCs w:val="19"/>
          <w:lang w:val="fr-FR"/>
        </w:rPr>
        <w:t xml:space="preserve"> </w:t>
      </w:r>
      <w:r w:rsidR="006654A8" w:rsidRPr="001D0D15">
        <w:rPr>
          <w:rFonts w:ascii="Arial" w:hAnsi="Arial" w:cs="Arial"/>
          <w:sz w:val="19"/>
          <w:szCs w:val="19"/>
          <w:vertAlign w:val="superscript"/>
          <w:lang w:val="fr-FR"/>
        </w:rPr>
        <w:t>2</w:t>
      </w:r>
    </w:p>
    <w:p w14:paraId="405B2193" w14:textId="045A4C25" w:rsidR="00DF29A4" w:rsidRDefault="00DF29A4" w:rsidP="006654A8">
      <w:pPr>
        <w:pStyle w:val="Paragraphedeliste"/>
        <w:numPr>
          <w:ilvl w:val="0"/>
          <w:numId w:val="5"/>
        </w:numPr>
        <w:spacing w:after="160" w:line="259" w:lineRule="auto"/>
        <w:rPr>
          <w:ins w:id="340" w:author="Frederic GASPAR" w:date="2020-07-08T11:30:00Z"/>
          <w:rFonts w:ascii="Arial" w:hAnsi="Arial" w:cs="Arial"/>
          <w:sz w:val="19"/>
          <w:szCs w:val="19"/>
          <w:lang w:val="fr-FR"/>
        </w:rPr>
      </w:pPr>
      <w:ins w:id="341" w:author="Frederic GASPAR" w:date="2020-07-08T11:30:00Z">
        <w:r>
          <w:rPr>
            <w:rFonts w:ascii="Arial" w:hAnsi="Arial" w:cs="Arial"/>
            <w:sz w:val="19"/>
            <w:szCs w:val="19"/>
            <w:lang w:val="fr-FR"/>
          </w:rPr>
          <w:t xml:space="preserve">Age ≥ 75 </w:t>
        </w:r>
      </w:ins>
    </w:p>
    <w:p w14:paraId="1C32C672" w14:textId="3B54D423" w:rsidR="006654A8" w:rsidRPr="001D0D15" w:rsidDel="00DF29A4" w:rsidRDefault="006654A8" w:rsidP="00DF29A4">
      <w:pPr>
        <w:pStyle w:val="Paragraphedeliste"/>
        <w:numPr>
          <w:ilvl w:val="0"/>
          <w:numId w:val="5"/>
        </w:numPr>
        <w:spacing w:after="160" w:line="259" w:lineRule="auto"/>
        <w:rPr>
          <w:del w:id="342" w:author="Frederic GASPAR" w:date="2020-07-08T11:30:00Z"/>
          <w:rFonts w:ascii="Arial" w:hAnsi="Arial" w:cs="Arial"/>
          <w:sz w:val="19"/>
          <w:szCs w:val="19"/>
          <w:lang w:val="fr-FR"/>
        </w:rPr>
      </w:pPr>
      <w:del w:id="343" w:author="Frederic GASPAR" w:date="2020-07-08T11:30:00Z">
        <w:r w:rsidRPr="001D0D15" w:rsidDel="00DF29A4">
          <w:rPr>
            <w:rFonts w:ascii="Arial" w:hAnsi="Arial" w:cs="Arial"/>
            <w:sz w:val="19"/>
            <w:szCs w:val="19"/>
            <w:lang w:val="fr-FR"/>
          </w:rPr>
          <w:delText>Age ≥ 75</w:delText>
        </w:r>
        <w:r w:rsidDel="00DF29A4">
          <w:rPr>
            <w:rFonts w:ascii="Arial" w:hAnsi="Arial" w:cs="Arial"/>
            <w:sz w:val="19"/>
            <w:szCs w:val="19"/>
            <w:lang w:val="fr-FR"/>
          </w:rPr>
          <w:delText xml:space="preserve"> ou </w:delText>
        </w:r>
        <w:r w:rsidRPr="001D0D15" w:rsidDel="00DF29A4">
          <w:rPr>
            <w:rFonts w:ascii="Arial" w:hAnsi="Arial" w:cs="Arial"/>
            <w:sz w:val="19"/>
            <w:szCs w:val="19"/>
            <w:lang w:val="fr-FR"/>
          </w:rPr>
          <w:delText>Age ≥ 65</w:delText>
        </w:r>
        <w:r w:rsidDel="00DF29A4">
          <w:rPr>
            <w:rFonts w:ascii="Arial" w:hAnsi="Arial" w:cs="Arial"/>
            <w:sz w:val="19"/>
            <w:szCs w:val="19"/>
            <w:lang w:val="fr-FR"/>
          </w:rPr>
          <w:delText> (dépendant des scores)</w:delText>
        </w:r>
      </w:del>
    </w:p>
    <w:p w14:paraId="62F3D2C3" w14:textId="77B75FDD" w:rsidR="006654A8" w:rsidRPr="001D0D15" w:rsidRDefault="006654A8" w:rsidP="006654A8">
      <w:pPr>
        <w:pStyle w:val="Paragraphedeliste"/>
        <w:numPr>
          <w:ilvl w:val="0"/>
          <w:numId w:val="5"/>
        </w:numPr>
        <w:spacing w:after="160" w:line="259" w:lineRule="auto"/>
        <w:rPr>
          <w:rFonts w:ascii="Arial" w:hAnsi="Arial" w:cs="Arial"/>
          <w:sz w:val="19"/>
          <w:szCs w:val="19"/>
          <w:lang w:val="fr-FR"/>
        </w:rPr>
      </w:pPr>
      <w:del w:id="344" w:author="Frederic GASPAR" w:date="2020-07-08T11:31:00Z">
        <w:r w:rsidRPr="001D0D15" w:rsidDel="00DF29A4">
          <w:rPr>
            <w:rFonts w:ascii="Arial" w:hAnsi="Arial" w:cs="Arial"/>
            <w:sz w:val="19"/>
            <w:szCs w:val="19"/>
            <w:lang w:val="fr-FR"/>
          </w:rPr>
          <w:delText>Antécédent d'hémorragie</w:delText>
        </w:r>
      </w:del>
      <w:ins w:id="345" w:author="Frederic GASPAR" w:date="2020-07-08T11:31:00Z">
        <w:r w:rsidR="00DF29A4">
          <w:rPr>
            <w:rFonts w:ascii="Arial" w:hAnsi="Arial" w:cs="Arial"/>
            <w:sz w:val="19"/>
            <w:szCs w:val="19"/>
            <w:lang w:val="fr-FR"/>
          </w:rPr>
          <w:t>History of bleeding</w:t>
        </w:r>
      </w:ins>
    </w:p>
    <w:p w14:paraId="3EE96A64" w14:textId="77777777" w:rsidR="006654A8" w:rsidRPr="001D0D15" w:rsidRDefault="006654A8" w:rsidP="006654A8">
      <w:pPr>
        <w:pStyle w:val="Paragraphedeliste"/>
        <w:numPr>
          <w:ilvl w:val="0"/>
          <w:numId w:val="5"/>
        </w:numPr>
        <w:spacing w:after="160" w:line="259" w:lineRule="auto"/>
        <w:rPr>
          <w:rFonts w:ascii="Arial" w:hAnsi="Arial" w:cs="Arial"/>
          <w:sz w:val="19"/>
          <w:szCs w:val="19"/>
          <w:lang w:val="fr-FR"/>
        </w:rPr>
      </w:pPr>
      <w:r w:rsidRPr="001D0D15">
        <w:rPr>
          <w:rFonts w:ascii="Arial" w:hAnsi="Arial" w:cs="Arial"/>
          <w:sz w:val="19"/>
          <w:szCs w:val="19"/>
          <w:lang w:val="fr-FR"/>
        </w:rPr>
        <w:t>Hypertension</w:t>
      </w:r>
      <w:r w:rsidRPr="001D0D15">
        <w:rPr>
          <w:rFonts w:ascii="Arial" w:hAnsi="Arial" w:cs="Arial"/>
          <w:sz w:val="19"/>
          <w:szCs w:val="19"/>
          <w:vertAlign w:val="superscript"/>
          <w:lang w:val="fr-FR"/>
        </w:rPr>
        <w:t>3</w:t>
      </w:r>
    </w:p>
    <w:p w14:paraId="20D1B443" w14:textId="4B4989EE" w:rsidR="00DF29A4" w:rsidRDefault="00DF29A4" w:rsidP="006654A8">
      <w:pPr>
        <w:pStyle w:val="Paragraphedeliste"/>
        <w:numPr>
          <w:ilvl w:val="0"/>
          <w:numId w:val="5"/>
        </w:numPr>
        <w:spacing w:after="160" w:line="259" w:lineRule="auto"/>
        <w:rPr>
          <w:ins w:id="346" w:author="Frederic GASPAR" w:date="2020-07-08T11:32:00Z"/>
          <w:rFonts w:ascii="Arial" w:hAnsi="Arial" w:cs="Arial"/>
          <w:sz w:val="19"/>
          <w:szCs w:val="19"/>
          <w:lang w:val="fr-FR"/>
        </w:rPr>
      </w:pPr>
      <w:ins w:id="347" w:author="Frederic GASPAR" w:date="2020-07-08T11:32:00Z">
        <w:r w:rsidRPr="00DF29A4">
          <w:rPr>
            <w:rFonts w:ascii="Arial" w:hAnsi="Arial" w:cs="Arial"/>
            <w:sz w:val="19"/>
            <w:szCs w:val="19"/>
            <w:lang w:val="fr-FR"/>
          </w:rPr>
          <w:t xml:space="preserve">Chronic or acute </w:t>
        </w:r>
      </w:ins>
      <w:ins w:id="348" w:author="Frederic GASPAR" w:date="2020-07-08T11:37:00Z">
        <w:r w:rsidR="00512F6B">
          <w:rPr>
            <w:rFonts w:ascii="Arial" w:hAnsi="Arial" w:cs="Arial"/>
            <w:sz w:val="19"/>
            <w:szCs w:val="19"/>
            <w:lang w:val="fr-FR"/>
          </w:rPr>
          <w:t>liver dysfunction</w:t>
        </w:r>
      </w:ins>
    </w:p>
    <w:p w14:paraId="1BA35938" w14:textId="3C303799" w:rsidR="006654A8" w:rsidDel="00DF29A4" w:rsidRDefault="006654A8" w:rsidP="00DF29A4">
      <w:pPr>
        <w:pStyle w:val="Paragraphedeliste"/>
        <w:numPr>
          <w:ilvl w:val="0"/>
          <w:numId w:val="5"/>
        </w:numPr>
        <w:spacing w:after="160" w:line="259" w:lineRule="auto"/>
        <w:rPr>
          <w:del w:id="349" w:author="Frederic GASPAR" w:date="2020-07-08T11:32:00Z"/>
          <w:rFonts w:ascii="Arial" w:hAnsi="Arial" w:cs="Arial"/>
          <w:sz w:val="19"/>
          <w:szCs w:val="19"/>
          <w:lang w:val="fr-FR"/>
        </w:rPr>
      </w:pPr>
      <w:del w:id="350" w:author="Frederic GASPAR" w:date="2020-07-08T11:32:00Z">
        <w:r w:rsidRPr="001D0D15" w:rsidDel="00DF29A4">
          <w:rPr>
            <w:rFonts w:ascii="Arial" w:hAnsi="Arial" w:cs="Arial"/>
            <w:sz w:val="19"/>
            <w:szCs w:val="19"/>
            <w:lang w:val="fr-FR"/>
          </w:rPr>
          <w:delText xml:space="preserve">Altération chronique de la fonction hépatique </w:delText>
        </w:r>
        <w:r w:rsidRPr="001D0D15" w:rsidDel="00DF29A4">
          <w:rPr>
            <w:rFonts w:ascii="Arial" w:hAnsi="Arial" w:cs="Arial"/>
            <w:b/>
            <w:sz w:val="19"/>
            <w:szCs w:val="19"/>
            <w:lang w:val="fr-FR"/>
          </w:rPr>
          <w:delText>o</w:delText>
        </w:r>
        <w:r w:rsidRPr="001D0D15" w:rsidDel="00DF29A4">
          <w:rPr>
            <w:rFonts w:ascii="Arial" w:hAnsi="Arial" w:cs="Arial"/>
            <w:sz w:val="19"/>
            <w:szCs w:val="19"/>
            <w:lang w:val="fr-FR"/>
          </w:rPr>
          <w:delText>u Altération aigue de la fonction hépatique</w:delText>
        </w:r>
      </w:del>
    </w:p>
    <w:p w14:paraId="5D91C9CC" w14:textId="4A3A3B30" w:rsidR="00DF29A4" w:rsidRDefault="00DF29A4" w:rsidP="00DF29A4">
      <w:pPr>
        <w:pStyle w:val="Paragraphedeliste"/>
        <w:numPr>
          <w:ilvl w:val="0"/>
          <w:numId w:val="5"/>
        </w:numPr>
        <w:spacing w:after="160" w:line="259" w:lineRule="auto"/>
        <w:rPr>
          <w:ins w:id="351" w:author="Frederic GASPAR" w:date="2020-07-08T11:33:00Z"/>
          <w:rFonts w:ascii="Arial" w:hAnsi="Arial" w:cs="Arial"/>
          <w:sz w:val="19"/>
          <w:szCs w:val="19"/>
          <w:lang w:val="fr-FR"/>
        </w:rPr>
      </w:pPr>
      <w:ins w:id="352" w:author="Frederic GASPAR" w:date="2020-07-08T11:32:00Z">
        <w:r w:rsidRPr="00DF29A4">
          <w:rPr>
            <w:rFonts w:ascii="Arial" w:hAnsi="Arial" w:cs="Arial"/>
            <w:sz w:val="19"/>
            <w:szCs w:val="19"/>
            <w:lang w:val="fr-FR"/>
          </w:rPr>
          <w:t xml:space="preserve">History of </w:t>
        </w:r>
      </w:ins>
      <w:ins w:id="353" w:author="Frederic GASPAR" w:date="2020-07-08T11:33:00Z">
        <w:r>
          <w:rPr>
            <w:rFonts w:ascii="Arial" w:hAnsi="Arial" w:cs="Arial"/>
            <w:sz w:val="19"/>
            <w:szCs w:val="19"/>
            <w:lang w:val="fr-FR"/>
          </w:rPr>
          <w:t>ischemic c</w:t>
        </w:r>
        <w:r w:rsidRPr="00DF29A4">
          <w:rPr>
            <w:rFonts w:ascii="Arial" w:hAnsi="Arial" w:cs="Arial"/>
            <w:sz w:val="19"/>
            <w:szCs w:val="19"/>
            <w:lang w:val="fr-FR"/>
          </w:rPr>
          <w:t xml:space="preserve">erebrovascular </w:t>
        </w:r>
        <w:r>
          <w:rPr>
            <w:rFonts w:ascii="Arial" w:hAnsi="Arial" w:cs="Arial"/>
            <w:sz w:val="19"/>
            <w:szCs w:val="19"/>
            <w:lang w:val="fr-FR"/>
          </w:rPr>
          <w:t>accident</w:t>
        </w:r>
      </w:ins>
      <w:ins w:id="354" w:author="Frederic GASPAR" w:date="2020-07-08T11:32:00Z">
        <w:r>
          <w:rPr>
            <w:rFonts w:ascii="Arial" w:hAnsi="Arial" w:cs="Arial"/>
            <w:sz w:val="19"/>
            <w:szCs w:val="19"/>
            <w:lang w:val="fr-FR"/>
          </w:rPr>
          <w:t xml:space="preserve"> </w:t>
        </w:r>
      </w:ins>
    </w:p>
    <w:p w14:paraId="64A2797B" w14:textId="0210E79B" w:rsidR="006654A8" w:rsidDel="00DF29A4" w:rsidRDefault="006654A8" w:rsidP="00DF29A4">
      <w:pPr>
        <w:pStyle w:val="Paragraphedeliste"/>
        <w:numPr>
          <w:ilvl w:val="0"/>
          <w:numId w:val="5"/>
        </w:numPr>
        <w:spacing w:after="160" w:line="259" w:lineRule="auto"/>
        <w:rPr>
          <w:del w:id="355" w:author="Frederic GASPAR" w:date="2020-07-08T11:32:00Z"/>
          <w:rFonts w:ascii="Arial" w:hAnsi="Arial" w:cs="Arial"/>
          <w:sz w:val="19"/>
          <w:szCs w:val="19"/>
          <w:lang w:val="fr-FR"/>
        </w:rPr>
      </w:pPr>
      <w:del w:id="356" w:author="Unknown">
        <w:r w:rsidRPr="00DF29A4" w:rsidDel="00DF29A4">
          <w:rPr>
            <w:rFonts w:ascii="Arial" w:hAnsi="Arial" w:cs="Arial"/>
            <w:sz w:val="19"/>
            <w:szCs w:val="19"/>
            <w:lang w:val="fr-FR"/>
          </w:rPr>
          <w:delText>A</w:delText>
        </w:r>
      </w:del>
      <w:del w:id="357" w:author="Frederic GASPAR" w:date="2020-07-08T11:32:00Z">
        <w:r w:rsidRPr="001D0D15" w:rsidDel="00DF29A4">
          <w:rPr>
            <w:rFonts w:ascii="Arial" w:hAnsi="Arial" w:cs="Arial"/>
            <w:sz w:val="19"/>
            <w:szCs w:val="19"/>
            <w:lang w:val="fr-FR"/>
          </w:rPr>
          <w:delText>ntécédent d'accident Vasculaire Cérébral Ischémique (AVC ischémique)</w:delText>
        </w:r>
      </w:del>
    </w:p>
    <w:p w14:paraId="481B501B" w14:textId="4FC4C949" w:rsidR="006654A8" w:rsidRDefault="006654A8" w:rsidP="006654A8">
      <w:pPr>
        <w:pStyle w:val="Paragraphedeliste"/>
        <w:numPr>
          <w:ilvl w:val="0"/>
          <w:numId w:val="5"/>
        </w:numPr>
        <w:spacing w:after="160" w:line="259" w:lineRule="auto"/>
        <w:rPr>
          <w:rFonts w:ascii="Arial" w:hAnsi="Arial" w:cs="Arial"/>
          <w:sz w:val="19"/>
          <w:szCs w:val="19"/>
          <w:lang w:val="fr-FR"/>
        </w:rPr>
      </w:pPr>
      <w:r>
        <w:rPr>
          <w:rFonts w:ascii="Arial" w:hAnsi="Arial" w:cs="Arial"/>
          <w:sz w:val="19"/>
          <w:szCs w:val="19"/>
          <w:lang w:val="fr-FR"/>
        </w:rPr>
        <w:t xml:space="preserve">INR </w:t>
      </w:r>
      <w:del w:id="358" w:author="Frederic GASPAR" w:date="2020-07-08T11:34:00Z">
        <w:r w:rsidDel="00DF29A4">
          <w:rPr>
            <w:rFonts w:ascii="Arial" w:hAnsi="Arial" w:cs="Arial"/>
            <w:sz w:val="19"/>
            <w:szCs w:val="19"/>
            <w:lang w:val="fr-FR"/>
          </w:rPr>
          <w:delText>instable</w:delText>
        </w:r>
      </w:del>
      <w:ins w:id="359" w:author="Frederic GASPAR" w:date="2020-07-08T11:34:00Z">
        <w:r w:rsidR="00DF29A4">
          <w:rPr>
            <w:rFonts w:ascii="Arial" w:hAnsi="Arial" w:cs="Arial"/>
            <w:sz w:val="19"/>
            <w:szCs w:val="19"/>
            <w:lang w:val="fr-FR"/>
          </w:rPr>
          <w:t>unstable</w:t>
        </w:r>
      </w:ins>
    </w:p>
    <w:p w14:paraId="54433E6B" w14:textId="77777777" w:rsidR="00DF29A4" w:rsidRDefault="00DF29A4" w:rsidP="00DF29A4">
      <w:pPr>
        <w:pStyle w:val="Paragraphedeliste"/>
        <w:numPr>
          <w:ilvl w:val="0"/>
          <w:numId w:val="5"/>
        </w:numPr>
        <w:spacing w:after="160" w:line="259" w:lineRule="auto"/>
        <w:rPr>
          <w:ins w:id="360" w:author="Frederic GASPAR" w:date="2020-07-08T11:34:00Z"/>
          <w:rFonts w:ascii="Arial" w:hAnsi="Arial" w:cs="Arial"/>
          <w:sz w:val="19"/>
          <w:szCs w:val="19"/>
          <w:lang w:val="fr-FR"/>
        </w:rPr>
        <w:pPrChange w:id="361" w:author="Frederic GASPAR" w:date="2020-07-08T11:32:00Z">
          <w:pPr>
            <w:pStyle w:val="Paragraphedeliste"/>
            <w:numPr>
              <w:numId w:val="5"/>
            </w:numPr>
            <w:spacing w:after="160" w:line="259" w:lineRule="auto"/>
            <w:ind w:hanging="360"/>
          </w:pPr>
        </w:pPrChange>
      </w:pPr>
      <w:ins w:id="362" w:author="Frederic GASPAR" w:date="2020-07-08T11:34:00Z">
        <w:r w:rsidRPr="00DF29A4">
          <w:rPr>
            <w:rFonts w:ascii="Arial" w:hAnsi="Arial" w:cs="Arial"/>
            <w:sz w:val="19"/>
            <w:szCs w:val="19"/>
            <w:lang w:val="fr-FR"/>
          </w:rPr>
          <w:t>Chronic alcoholism</w:t>
        </w:r>
        <w:r w:rsidRPr="00DF29A4" w:rsidDel="00DF29A4">
          <w:rPr>
            <w:rFonts w:ascii="Arial" w:hAnsi="Arial" w:cs="Arial"/>
            <w:sz w:val="19"/>
            <w:szCs w:val="19"/>
            <w:lang w:val="fr-FR"/>
          </w:rPr>
          <w:t xml:space="preserve"> </w:t>
        </w:r>
      </w:ins>
    </w:p>
    <w:p w14:paraId="5ADCEF47" w14:textId="3AD9E56C" w:rsidR="006654A8" w:rsidDel="00DF29A4" w:rsidRDefault="006654A8" w:rsidP="00DF29A4">
      <w:pPr>
        <w:pStyle w:val="Paragraphedeliste"/>
        <w:numPr>
          <w:ilvl w:val="0"/>
          <w:numId w:val="5"/>
        </w:numPr>
        <w:spacing w:after="160" w:line="259" w:lineRule="auto"/>
        <w:rPr>
          <w:del w:id="363" w:author="Frederic GASPAR" w:date="2020-07-08T11:34:00Z"/>
          <w:rFonts w:ascii="Arial" w:hAnsi="Arial" w:cs="Arial"/>
          <w:sz w:val="19"/>
          <w:szCs w:val="19"/>
          <w:lang w:val="fr-FR"/>
        </w:rPr>
      </w:pPr>
      <w:del w:id="364" w:author="Frederic GASPAR" w:date="2020-07-08T11:34:00Z">
        <w:r w:rsidRPr="001D0D15" w:rsidDel="00DF29A4">
          <w:rPr>
            <w:rFonts w:ascii="Arial" w:hAnsi="Arial" w:cs="Arial"/>
            <w:sz w:val="19"/>
            <w:szCs w:val="19"/>
            <w:lang w:val="fr-FR"/>
          </w:rPr>
          <w:delText>Alcoolisme chronique</w:delText>
        </w:r>
      </w:del>
    </w:p>
    <w:p w14:paraId="244E8DC8" w14:textId="710BAFE8" w:rsidR="00DF29A4" w:rsidRPr="00DF29A4" w:rsidRDefault="006654A8" w:rsidP="00DF29A4">
      <w:pPr>
        <w:pStyle w:val="Paragraphedeliste"/>
        <w:numPr>
          <w:ilvl w:val="0"/>
          <w:numId w:val="5"/>
        </w:numPr>
        <w:spacing w:after="160" w:line="259" w:lineRule="auto"/>
        <w:rPr>
          <w:rFonts w:ascii="Arial" w:hAnsi="Arial" w:cs="Arial"/>
          <w:sz w:val="19"/>
          <w:szCs w:val="19"/>
          <w:lang w:val="fr-FR"/>
          <w:rPrChange w:id="365" w:author="Frederic GASPAR" w:date="2020-07-08T11:32:00Z">
            <w:rPr>
              <w:lang w:val="fr-FR"/>
            </w:rPr>
          </w:rPrChange>
        </w:rPr>
        <w:pPrChange w:id="366" w:author="Frederic GASPAR" w:date="2020-07-08T11:32:00Z">
          <w:pPr>
            <w:pStyle w:val="Paragraphedeliste"/>
            <w:numPr>
              <w:numId w:val="5"/>
            </w:numPr>
            <w:spacing w:after="160" w:line="259" w:lineRule="auto"/>
            <w:ind w:hanging="360"/>
          </w:pPr>
        </w:pPrChange>
      </w:pPr>
      <w:del w:id="367" w:author="Frederic GASPAR" w:date="2020-07-08T11:34:00Z">
        <w:r w:rsidRPr="001D0D15" w:rsidDel="00DF29A4">
          <w:rPr>
            <w:rFonts w:ascii="Arial" w:hAnsi="Arial" w:cs="Arial"/>
            <w:sz w:val="19"/>
            <w:szCs w:val="19"/>
            <w:lang w:val="fr-FR"/>
          </w:rPr>
          <w:delText>Prise de médicaments</w:delText>
        </w:r>
      </w:del>
      <w:ins w:id="368" w:author="Frederic GASPAR" w:date="2020-07-08T11:34:00Z">
        <w:r w:rsidR="00DF29A4">
          <w:rPr>
            <w:rFonts w:ascii="Arial" w:hAnsi="Arial" w:cs="Arial"/>
            <w:sz w:val="19"/>
            <w:szCs w:val="19"/>
            <w:lang w:val="fr-FR"/>
          </w:rPr>
          <w:t>Polymedication</w:t>
        </w:r>
      </w:ins>
      <w:r>
        <w:rPr>
          <w:rFonts w:ascii="Arial" w:hAnsi="Arial" w:cs="Arial"/>
          <w:sz w:val="19"/>
          <w:szCs w:val="19"/>
          <w:lang w:val="fr-FR"/>
        </w:rPr>
        <w:t xml:space="preserve"> </w:t>
      </w:r>
      <w:r w:rsidRPr="001D0D15">
        <w:rPr>
          <w:rFonts w:ascii="Arial" w:hAnsi="Arial" w:cs="Arial"/>
          <w:sz w:val="19"/>
          <w:szCs w:val="19"/>
          <w:vertAlign w:val="superscript"/>
          <w:lang w:val="fr-FR"/>
        </w:rPr>
        <w:t>4</w:t>
      </w:r>
    </w:p>
    <w:p w14:paraId="3625D181" w14:textId="77777777" w:rsidR="006654A8" w:rsidRDefault="006654A8" w:rsidP="006654A8">
      <w:pPr>
        <w:pStyle w:val="Paragraphedeliste"/>
        <w:numPr>
          <w:ilvl w:val="0"/>
          <w:numId w:val="5"/>
        </w:numPr>
        <w:spacing w:after="160" w:line="259" w:lineRule="auto"/>
        <w:rPr>
          <w:rFonts w:ascii="Arial" w:hAnsi="Arial" w:cs="Arial"/>
          <w:sz w:val="19"/>
          <w:szCs w:val="19"/>
          <w:lang w:val="fr-FR"/>
        </w:rPr>
      </w:pPr>
      <w:r w:rsidRPr="001D0D15">
        <w:rPr>
          <w:rFonts w:ascii="Arial" w:hAnsi="Arial" w:cs="Arial"/>
          <w:sz w:val="19"/>
          <w:szCs w:val="19"/>
          <w:lang w:val="fr-FR"/>
        </w:rPr>
        <w:t>Cancer</w:t>
      </w:r>
    </w:p>
    <w:p w14:paraId="63E3169B" w14:textId="4D2E6CD7" w:rsidR="006654A8" w:rsidRPr="006C2AC7" w:rsidRDefault="00512F6B" w:rsidP="00DF29A4">
      <w:pPr>
        <w:pStyle w:val="Paragraphedeliste"/>
        <w:numPr>
          <w:ilvl w:val="0"/>
          <w:numId w:val="5"/>
        </w:numPr>
        <w:spacing w:after="160" w:line="259" w:lineRule="auto"/>
        <w:rPr>
          <w:rFonts w:ascii="Arial" w:hAnsi="Arial" w:cs="Arial"/>
          <w:sz w:val="19"/>
          <w:szCs w:val="19"/>
          <w:lang w:val="fr-FR"/>
        </w:rPr>
      </w:pPr>
      <w:ins w:id="369" w:author="Frederic GASPAR" w:date="2020-07-08T11:35:00Z">
        <w:r>
          <w:rPr>
            <w:rFonts w:ascii="Arial" w:hAnsi="Arial" w:cs="Arial"/>
            <w:sz w:val="19"/>
            <w:szCs w:val="19"/>
            <w:lang w:val="fr-FR"/>
          </w:rPr>
          <w:t>Abnormality of coagulation</w:t>
        </w:r>
      </w:ins>
      <w:del w:id="370" w:author="Frederic GASPAR" w:date="2020-07-08T11:35:00Z">
        <w:r w:rsidR="006654A8" w:rsidRPr="001D0D15" w:rsidDel="00DF29A4">
          <w:rPr>
            <w:rFonts w:ascii="Arial" w:hAnsi="Arial" w:cs="Arial"/>
            <w:sz w:val="19"/>
            <w:szCs w:val="19"/>
            <w:lang w:val="fr-FR"/>
          </w:rPr>
          <w:delText>Anomalie de la coagulation, et du nombre ou de la forme des plaquettes</w:delText>
        </w:r>
      </w:del>
      <w:r w:rsidR="006654A8">
        <w:rPr>
          <w:rFonts w:ascii="Arial" w:hAnsi="Arial" w:cs="Arial"/>
          <w:sz w:val="19"/>
          <w:szCs w:val="19"/>
          <w:lang w:val="fr-FR"/>
        </w:rPr>
        <w:t xml:space="preserve"> </w:t>
      </w:r>
      <w:r w:rsidR="006654A8" w:rsidRPr="001D0D15">
        <w:rPr>
          <w:rFonts w:ascii="Arial" w:hAnsi="Arial" w:cs="Arial"/>
          <w:sz w:val="19"/>
          <w:szCs w:val="19"/>
          <w:vertAlign w:val="superscript"/>
          <w:lang w:val="fr-FR"/>
        </w:rPr>
        <w:t>5</w:t>
      </w:r>
    </w:p>
    <w:p w14:paraId="19E722DC" w14:textId="3F77D217" w:rsidR="006654A8" w:rsidRPr="001D0D15" w:rsidRDefault="006654A8" w:rsidP="006654A8">
      <w:pPr>
        <w:pStyle w:val="Paragraphedeliste"/>
        <w:numPr>
          <w:ilvl w:val="0"/>
          <w:numId w:val="5"/>
        </w:numPr>
        <w:spacing w:after="160" w:line="259" w:lineRule="auto"/>
        <w:rPr>
          <w:rFonts w:ascii="Arial" w:hAnsi="Arial" w:cs="Arial"/>
          <w:sz w:val="19"/>
          <w:szCs w:val="19"/>
          <w:lang w:val="fr-FR"/>
        </w:rPr>
      </w:pPr>
      <w:del w:id="371" w:author="Frederic GASPAR" w:date="2020-07-08T11:35:00Z">
        <w:r w:rsidDel="00512F6B">
          <w:rPr>
            <w:rFonts w:ascii="Arial" w:hAnsi="Arial" w:cs="Arial"/>
            <w:sz w:val="19"/>
            <w:szCs w:val="19"/>
            <w:lang w:val="fr-FR"/>
          </w:rPr>
          <w:delText>Facteurs génétiques</w:delText>
        </w:r>
      </w:del>
      <w:ins w:id="372" w:author="Frederic GASPAR" w:date="2020-07-08T11:35:00Z">
        <w:r w:rsidR="00512F6B">
          <w:rPr>
            <w:rFonts w:ascii="Arial" w:hAnsi="Arial" w:cs="Arial"/>
            <w:sz w:val="19"/>
            <w:szCs w:val="19"/>
            <w:lang w:val="fr-FR"/>
          </w:rPr>
          <w:t>Genetic factors</w:t>
        </w:r>
      </w:ins>
      <w:r>
        <w:rPr>
          <w:rFonts w:ascii="Arial" w:hAnsi="Arial" w:cs="Arial"/>
          <w:sz w:val="19"/>
          <w:szCs w:val="19"/>
          <w:lang w:val="fr-FR"/>
        </w:rPr>
        <w:t xml:space="preserve"> </w:t>
      </w:r>
      <w:r>
        <w:rPr>
          <w:rFonts w:ascii="Arial" w:hAnsi="Arial" w:cs="Arial"/>
          <w:sz w:val="19"/>
          <w:szCs w:val="19"/>
          <w:vertAlign w:val="superscript"/>
          <w:lang w:val="fr-FR"/>
        </w:rPr>
        <w:t>6</w:t>
      </w:r>
    </w:p>
    <w:p w14:paraId="75883B48" w14:textId="77777777" w:rsidR="00512F6B" w:rsidRDefault="00512F6B" w:rsidP="006654A8">
      <w:pPr>
        <w:pStyle w:val="Paragraphedeliste"/>
        <w:numPr>
          <w:ilvl w:val="0"/>
          <w:numId w:val="5"/>
        </w:numPr>
        <w:spacing w:after="160" w:line="259" w:lineRule="auto"/>
        <w:rPr>
          <w:ins w:id="373" w:author="Frederic GASPAR" w:date="2020-07-08T11:35:00Z"/>
          <w:rFonts w:ascii="Arial" w:hAnsi="Arial" w:cs="Arial"/>
          <w:sz w:val="19"/>
          <w:szCs w:val="19"/>
          <w:lang w:val="fr-FR"/>
        </w:rPr>
      </w:pPr>
      <w:ins w:id="374" w:author="Frederic GASPAR" w:date="2020-07-08T11:35:00Z">
        <w:r w:rsidRPr="00512F6B">
          <w:rPr>
            <w:rFonts w:ascii="Arial" w:hAnsi="Arial" w:cs="Arial"/>
            <w:sz w:val="19"/>
            <w:szCs w:val="19"/>
            <w:lang w:val="fr-FR"/>
          </w:rPr>
          <w:t>Major risk of falling, psychiatric or neurological disease</w:t>
        </w:r>
        <w:r w:rsidRPr="00512F6B" w:rsidDel="00512F6B">
          <w:rPr>
            <w:rFonts w:ascii="Arial" w:hAnsi="Arial" w:cs="Arial"/>
            <w:sz w:val="19"/>
            <w:szCs w:val="19"/>
            <w:lang w:val="fr-FR"/>
          </w:rPr>
          <w:t xml:space="preserve"> </w:t>
        </w:r>
      </w:ins>
    </w:p>
    <w:p w14:paraId="533110A3" w14:textId="6C00CB68" w:rsidR="006654A8" w:rsidDel="00512F6B" w:rsidRDefault="006654A8" w:rsidP="00512F6B">
      <w:pPr>
        <w:pStyle w:val="Paragraphedeliste"/>
        <w:numPr>
          <w:ilvl w:val="0"/>
          <w:numId w:val="5"/>
        </w:numPr>
        <w:spacing w:after="160" w:line="259" w:lineRule="auto"/>
        <w:rPr>
          <w:del w:id="375" w:author="Frederic GASPAR" w:date="2020-07-08T11:35:00Z"/>
          <w:rFonts w:ascii="Arial" w:hAnsi="Arial" w:cs="Arial"/>
          <w:sz w:val="19"/>
          <w:szCs w:val="19"/>
          <w:lang w:val="fr-FR"/>
        </w:rPr>
      </w:pPr>
      <w:del w:id="376" w:author="Frederic GASPAR" w:date="2020-07-08T11:35:00Z">
        <w:r w:rsidRPr="001D0D15" w:rsidDel="00512F6B">
          <w:rPr>
            <w:rFonts w:ascii="Arial" w:hAnsi="Arial" w:cs="Arial"/>
            <w:sz w:val="19"/>
            <w:szCs w:val="19"/>
            <w:lang w:val="fr-FR"/>
          </w:rPr>
          <w:delText>Risque majeur de chute, maladie psychiatrique ou neurologique</w:delText>
        </w:r>
      </w:del>
    </w:p>
    <w:p w14:paraId="46B5B28F" w14:textId="77777777" w:rsidR="00512F6B" w:rsidRDefault="00512F6B" w:rsidP="006654A8">
      <w:pPr>
        <w:pStyle w:val="Paragraphedeliste"/>
        <w:numPr>
          <w:ilvl w:val="0"/>
          <w:numId w:val="5"/>
        </w:numPr>
        <w:spacing w:after="160" w:line="259" w:lineRule="auto"/>
        <w:rPr>
          <w:ins w:id="377" w:author="Frederic GASPAR" w:date="2020-07-08T11:36:00Z"/>
          <w:rFonts w:ascii="Arial" w:hAnsi="Arial" w:cs="Arial"/>
          <w:sz w:val="19"/>
          <w:szCs w:val="19"/>
          <w:lang w:val="fr-FR"/>
        </w:rPr>
      </w:pPr>
      <w:ins w:id="378" w:author="Frederic GASPAR" w:date="2020-07-08T11:36:00Z">
        <w:r w:rsidRPr="00512F6B">
          <w:rPr>
            <w:rFonts w:ascii="Arial" w:hAnsi="Arial" w:cs="Arial"/>
            <w:sz w:val="19"/>
            <w:szCs w:val="19"/>
            <w:lang w:val="fr-FR"/>
          </w:rPr>
          <w:t>Female gender</w:t>
        </w:r>
      </w:ins>
      <w:del w:id="379" w:author="Unknown">
        <w:r w:rsidR="006654A8" w:rsidRPr="00512F6B" w:rsidDel="00512F6B">
          <w:rPr>
            <w:rFonts w:ascii="Arial" w:hAnsi="Arial" w:cs="Arial"/>
            <w:sz w:val="19"/>
            <w:szCs w:val="19"/>
            <w:lang w:val="fr-FR"/>
          </w:rPr>
          <w:delText>S</w:delText>
        </w:r>
      </w:del>
      <w:ins w:id="380" w:author="Frederic GASPAR" w:date="2020-07-08T11:36:00Z">
        <w:r w:rsidRPr="00512F6B" w:rsidDel="00512F6B">
          <w:rPr>
            <w:rFonts w:ascii="Arial" w:hAnsi="Arial" w:cs="Arial"/>
            <w:sz w:val="19"/>
            <w:szCs w:val="19"/>
            <w:lang w:val="fr-FR"/>
          </w:rPr>
          <w:t xml:space="preserve"> </w:t>
        </w:r>
      </w:ins>
    </w:p>
    <w:p w14:paraId="1C581855" w14:textId="20BE7C5D" w:rsidR="006654A8" w:rsidDel="00512F6B" w:rsidRDefault="006654A8" w:rsidP="00512F6B">
      <w:pPr>
        <w:pStyle w:val="Paragraphedeliste"/>
        <w:numPr>
          <w:ilvl w:val="0"/>
          <w:numId w:val="5"/>
        </w:numPr>
        <w:spacing w:after="160" w:line="259" w:lineRule="auto"/>
        <w:rPr>
          <w:del w:id="381" w:author="Frederic GASPAR" w:date="2020-07-08T11:36:00Z"/>
          <w:rFonts w:ascii="Arial" w:hAnsi="Arial" w:cs="Arial"/>
          <w:sz w:val="19"/>
          <w:szCs w:val="19"/>
          <w:lang w:val="fr-FR"/>
        </w:rPr>
      </w:pPr>
      <w:del w:id="382" w:author="Frederic GASPAR" w:date="2020-07-08T11:36:00Z">
        <w:r w:rsidRPr="001D0D15" w:rsidDel="00512F6B">
          <w:rPr>
            <w:rFonts w:ascii="Arial" w:hAnsi="Arial" w:cs="Arial"/>
            <w:sz w:val="19"/>
            <w:szCs w:val="19"/>
            <w:lang w:val="fr-FR"/>
          </w:rPr>
          <w:delText>exe féminin</w:delText>
        </w:r>
      </w:del>
    </w:p>
    <w:p w14:paraId="7AAA238E" w14:textId="13E7A5FE" w:rsidR="006654A8" w:rsidRPr="001D0D15" w:rsidRDefault="00512F6B" w:rsidP="00512F6B">
      <w:pPr>
        <w:pStyle w:val="Paragraphedeliste"/>
        <w:numPr>
          <w:ilvl w:val="0"/>
          <w:numId w:val="5"/>
        </w:numPr>
        <w:spacing w:after="160" w:line="259" w:lineRule="auto"/>
        <w:rPr>
          <w:rFonts w:ascii="Arial" w:hAnsi="Arial" w:cs="Arial"/>
          <w:sz w:val="19"/>
          <w:szCs w:val="19"/>
          <w:lang w:val="fr-FR"/>
        </w:rPr>
      </w:pPr>
      <w:ins w:id="383" w:author="Frederic GASPAR" w:date="2020-07-08T11:36:00Z">
        <w:r>
          <w:rPr>
            <w:rFonts w:ascii="Arial" w:hAnsi="Arial" w:cs="Arial"/>
            <w:sz w:val="19"/>
            <w:szCs w:val="19"/>
            <w:lang w:val="fr-FR"/>
          </w:rPr>
          <w:t>Tobacco (</w:t>
        </w:r>
        <w:r w:rsidRPr="00512F6B">
          <w:rPr>
            <w:rFonts w:ascii="Arial" w:hAnsi="Arial" w:cs="Arial"/>
            <w:sz w:val="19"/>
            <w:szCs w:val="19"/>
            <w:lang w:val="fr-FR"/>
          </w:rPr>
          <w:t>within 2 years</w:t>
        </w:r>
      </w:ins>
      <w:del w:id="384" w:author="Frederic GASPAR" w:date="2020-07-08T11:36:00Z">
        <w:r w:rsidR="006654A8" w:rsidRPr="001D0D15" w:rsidDel="00512F6B">
          <w:rPr>
            <w:rFonts w:ascii="Arial" w:hAnsi="Arial" w:cs="Arial"/>
            <w:sz w:val="19"/>
            <w:szCs w:val="19"/>
            <w:lang w:val="fr-FR"/>
          </w:rPr>
          <w:delText>Consommation tabac dans les 2 ans</w:delText>
        </w:r>
        <w:r w:rsidR="006654A8" w:rsidRPr="001D0D15" w:rsidDel="00512F6B">
          <w:rPr>
            <w:rFonts w:ascii="Arial" w:hAnsi="Arial" w:cs="Arial"/>
            <w:sz w:val="19"/>
            <w:szCs w:val="19"/>
            <w:lang w:val="fr-FR"/>
          </w:rPr>
          <w:tab/>
        </w:r>
      </w:del>
      <w:ins w:id="385" w:author="Frederic GASPAR" w:date="2020-07-08T11:37:00Z">
        <w:r>
          <w:rPr>
            <w:rFonts w:ascii="Arial" w:hAnsi="Arial" w:cs="Arial"/>
            <w:sz w:val="19"/>
            <w:szCs w:val="19"/>
            <w:lang w:val="fr-FR"/>
          </w:rPr>
          <w:t>)</w:t>
        </w:r>
      </w:ins>
      <w:del w:id="386" w:author="Frederic GASPAR" w:date="2020-07-08T11:37:00Z">
        <w:r w:rsidR="006654A8" w:rsidRPr="001D0D15" w:rsidDel="00512F6B">
          <w:rPr>
            <w:rFonts w:ascii="Arial" w:hAnsi="Arial" w:cs="Arial"/>
            <w:sz w:val="19"/>
            <w:szCs w:val="19"/>
            <w:lang w:val="fr-FR"/>
          </w:rPr>
          <w:tab/>
        </w:r>
      </w:del>
      <w:r w:rsidR="006654A8" w:rsidRPr="001D0D15">
        <w:rPr>
          <w:rFonts w:ascii="Arial" w:hAnsi="Arial" w:cs="Arial"/>
          <w:sz w:val="19"/>
          <w:szCs w:val="19"/>
          <w:lang w:val="fr-FR"/>
        </w:rPr>
        <w:tab/>
        <w:t xml:space="preserve"> </w:t>
      </w:r>
    </w:p>
    <w:p w14:paraId="13915E17" w14:textId="77777777" w:rsidR="00512F6B" w:rsidRDefault="00512F6B" w:rsidP="006654A8">
      <w:pPr>
        <w:pStyle w:val="Paragraphedeliste"/>
        <w:numPr>
          <w:ilvl w:val="0"/>
          <w:numId w:val="5"/>
        </w:numPr>
        <w:spacing w:after="160" w:line="259" w:lineRule="auto"/>
        <w:rPr>
          <w:ins w:id="387" w:author="Frederic GASPAR" w:date="2020-07-08T11:36:00Z"/>
          <w:rFonts w:ascii="Arial" w:hAnsi="Arial" w:cs="Arial"/>
          <w:sz w:val="19"/>
          <w:szCs w:val="19"/>
          <w:lang w:val="fr-FR"/>
        </w:rPr>
      </w:pPr>
      <w:ins w:id="388" w:author="Frederic GASPAR" w:date="2020-07-08T11:36:00Z">
        <w:r w:rsidRPr="00512F6B">
          <w:rPr>
            <w:rFonts w:ascii="Arial" w:hAnsi="Arial" w:cs="Arial"/>
            <w:sz w:val="19"/>
            <w:szCs w:val="19"/>
            <w:lang w:val="fr-FR"/>
          </w:rPr>
          <w:t>Non-white race</w:t>
        </w:r>
        <w:r w:rsidRPr="00512F6B" w:rsidDel="00512F6B">
          <w:rPr>
            <w:rFonts w:ascii="Arial" w:hAnsi="Arial" w:cs="Arial"/>
            <w:sz w:val="19"/>
            <w:szCs w:val="19"/>
            <w:lang w:val="fr-FR"/>
          </w:rPr>
          <w:t xml:space="preserve"> </w:t>
        </w:r>
      </w:ins>
    </w:p>
    <w:p w14:paraId="6C230501" w14:textId="7DDD8EC5" w:rsidR="006654A8" w:rsidDel="00512F6B" w:rsidRDefault="006654A8" w:rsidP="00512F6B">
      <w:pPr>
        <w:pStyle w:val="Paragraphedeliste"/>
        <w:numPr>
          <w:ilvl w:val="0"/>
          <w:numId w:val="5"/>
        </w:numPr>
        <w:spacing w:after="160" w:line="259" w:lineRule="auto"/>
        <w:rPr>
          <w:del w:id="389" w:author="Frederic GASPAR" w:date="2020-07-08T11:36:00Z"/>
          <w:rFonts w:ascii="Arial" w:hAnsi="Arial" w:cs="Arial"/>
          <w:sz w:val="19"/>
          <w:szCs w:val="19"/>
          <w:lang w:val="fr-FR"/>
        </w:rPr>
        <w:pPrChange w:id="390" w:author="Frederic GASPAR" w:date="2020-07-08T11:44:00Z">
          <w:pPr>
            <w:pStyle w:val="Paragraphedeliste"/>
            <w:numPr>
              <w:numId w:val="5"/>
            </w:numPr>
            <w:spacing w:after="160" w:line="259" w:lineRule="auto"/>
            <w:ind w:hanging="360"/>
          </w:pPr>
        </w:pPrChange>
      </w:pPr>
      <w:del w:id="391" w:author="Frederic GASPAR" w:date="2020-07-08T11:36:00Z">
        <w:r w:rsidRPr="001D0D15" w:rsidDel="00512F6B">
          <w:rPr>
            <w:rFonts w:ascii="Arial" w:hAnsi="Arial" w:cs="Arial"/>
            <w:sz w:val="19"/>
            <w:szCs w:val="19"/>
            <w:lang w:val="fr-FR"/>
          </w:rPr>
          <w:delText>Race non-blanche</w:delText>
        </w:r>
      </w:del>
    </w:p>
    <w:p w14:paraId="1878E342" w14:textId="05729BDB" w:rsidR="00512F6B" w:rsidRDefault="00512F6B" w:rsidP="00512F6B">
      <w:pPr>
        <w:pStyle w:val="Paragraphedeliste"/>
        <w:numPr>
          <w:ilvl w:val="0"/>
          <w:numId w:val="5"/>
        </w:numPr>
        <w:rPr>
          <w:ins w:id="392" w:author="Frederic GASPAR" w:date="2020-07-08T11:39:00Z"/>
          <w:rFonts w:ascii="Arial" w:hAnsi="Arial" w:cs="Arial"/>
          <w:sz w:val="19"/>
          <w:szCs w:val="19"/>
          <w:lang w:val="fr-FR"/>
        </w:rPr>
        <w:pPrChange w:id="393" w:author="Frederic GASPAR" w:date="2020-07-08T11:44:00Z">
          <w:pPr>
            <w:pStyle w:val="Paragraphedeliste"/>
          </w:pPr>
        </w:pPrChange>
      </w:pPr>
      <w:ins w:id="394" w:author="Frederic GASPAR" w:date="2020-07-08T11:36:00Z">
        <w:r w:rsidRPr="00512F6B">
          <w:rPr>
            <w:rFonts w:ascii="Arial" w:hAnsi="Arial" w:cs="Arial"/>
            <w:sz w:val="19"/>
            <w:szCs w:val="19"/>
            <w:lang w:val="fr-FR"/>
          </w:rPr>
          <w:t>Townsend Poverty Score ( /5 units)</w:t>
        </w:r>
        <w:r w:rsidRPr="00512F6B" w:rsidDel="00512F6B">
          <w:rPr>
            <w:rFonts w:ascii="Arial" w:hAnsi="Arial" w:cs="Arial"/>
            <w:sz w:val="19"/>
            <w:szCs w:val="19"/>
            <w:lang w:val="fr-FR"/>
          </w:rPr>
          <w:t xml:space="preserve"> </w:t>
        </w:r>
      </w:ins>
    </w:p>
    <w:p w14:paraId="18D1C8CC" w14:textId="77777777" w:rsidR="00512F6B" w:rsidRPr="00512F6B" w:rsidRDefault="00512F6B" w:rsidP="00512F6B">
      <w:pPr>
        <w:pStyle w:val="Paragraphedeliste"/>
        <w:rPr>
          <w:ins w:id="395" w:author="Frederic GASPAR" w:date="2020-07-08T11:36:00Z"/>
          <w:rFonts w:ascii="Arial" w:hAnsi="Arial" w:cs="Arial"/>
          <w:sz w:val="18"/>
          <w:szCs w:val="18"/>
          <w:lang w:val="fr-FR"/>
          <w:rPrChange w:id="396" w:author="Frederic GASPAR" w:date="2020-07-08T11:39:00Z">
            <w:rPr>
              <w:ins w:id="397" w:author="Frederic GASPAR" w:date="2020-07-08T11:36:00Z"/>
              <w:rFonts w:ascii="Arial" w:hAnsi="Arial" w:cs="Arial"/>
              <w:sz w:val="19"/>
              <w:szCs w:val="19"/>
              <w:lang w:val="fr-FR"/>
            </w:rPr>
          </w:rPrChange>
        </w:rPr>
      </w:pPr>
    </w:p>
    <w:p w14:paraId="1683F279" w14:textId="082F450E" w:rsidR="006654A8" w:rsidRPr="00512F6B" w:rsidDel="00512F6B" w:rsidRDefault="006654A8" w:rsidP="00A32053">
      <w:pPr>
        <w:spacing w:after="40" w:line="276" w:lineRule="auto"/>
        <w:rPr>
          <w:del w:id="398" w:author="Frederic GASPAR" w:date="2020-07-08T11:36:00Z"/>
          <w:rFonts w:ascii="Arial" w:hAnsi="Arial" w:cs="Arial"/>
          <w:sz w:val="18"/>
          <w:szCs w:val="18"/>
          <w:vertAlign w:val="superscript"/>
          <w:lang w:val="fr-FR"/>
          <w:rPrChange w:id="399" w:author="Frederic GASPAR" w:date="2020-07-08T11:39:00Z">
            <w:rPr>
              <w:del w:id="400" w:author="Frederic GASPAR" w:date="2020-07-08T11:36:00Z"/>
              <w:lang w:val="fr-FR"/>
            </w:rPr>
          </w:rPrChange>
        </w:rPr>
        <w:pPrChange w:id="401" w:author="Frederic GASPAR" w:date="2020-07-08T12:03:00Z">
          <w:pPr>
            <w:pStyle w:val="Paragraphedeliste"/>
            <w:numPr>
              <w:numId w:val="5"/>
            </w:numPr>
            <w:ind w:hanging="360"/>
          </w:pPr>
        </w:pPrChange>
      </w:pPr>
      <w:del w:id="402" w:author="Frederic GASPAR" w:date="2020-07-08T11:36:00Z">
        <w:r w:rsidRPr="00512F6B" w:rsidDel="00512F6B">
          <w:rPr>
            <w:rFonts w:ascii="Arial" w:hAnsi="Arial" w:cs="Arial"/>
            <w:sz w:val="18"/>
            <w:szCs w:val="18"/>
            <w:vertAlign w:val="superscript"/>
            <w:lang w:val="fr-FR"/>
            <w:rPrChange w:id="403" w:author="Frederic GASPAR" w:date="2020-07-08T11:39:00Z">
              <w:rPr>
                <w:lang w:val="fr-FR"/>
              </w:rPr>
            </w:rPrChange>
          </w:rPr>
          <w:delText>Score de pauvreté Townsend ( /5 unités)</w:delText>
        </w:r>
      </w:del>
    </w:p>
    <w:p w14:paraId="2C1C6D59" w14:textId="77777777" w:rsidR="00512F6B" w:rsidRPr="00512F6B" w:rsidRDefault="00512F6B" w:rsidP="00A32053">
      <w:pPr>
        <w:pStyle w:val="Paragraphedeliste"/>
        <w:spacing w:after="40" w:line="276" w:lineRule="auto"/>
        <w:ind w:left="0"/>
        <w:rPr>
          <w:ins w:id="404" w:author="Frederic GASPAR" w:date="2020-07-08T11:38:00Z"/>
          <w:rFonts w:ascii="Arial" w:hAnsi="Arial" w:cs="Arial"/>
          <w:sz w:val="18"/>
          <w:szCs w:val="18"/>
          <w:lang w:val="de-CH"/>
          <w:rPrChange w:id="405" w:author="Frederic GASPAR" w:date="2020-07-08T11:39:00Z">
            <w:rPr>
              <w:ins w:id="406" w:author="Frederic GASPAR" w:date="2020-07-08T11:38:00Z"/>
              <w:rFonts w:ascii="Arial" w:hAnsi="Arial" w:cs="Arial"/>
              <w:sz w:val="19"/>
              <w:szCs w:val="19"/>
              <w:vertAlign w:val="superscript"/>
              <w:lang w:val="fr-FR"/>
            </w:rPr>
          </w:rPrChange>
        </w:rPr>
        <w:pPrChange w:id="407" w:author="Frederic GASPAR" w:date="2020-07-08T12:03:00Z">
          <w:pPr>
            <w:pStyle w:val="Paragraphedeliste"/>
          </w:pPr>
        </w:pPrChange>
      </w:pPr>
      <w:ins w:id="408" w:author="Frederic GASPAR" w:date="2020-07-08T11:38:00Z">
        <w:r w:rsidRPr="00512F6B">
          <w:rPr>
            <w:rFonts w:ascii="Arial" w:hAnsi="Arial" w:cs="Arial"/>
            <w:sz w:val="18"/>
            <w:szCs w:val="18"/>
            <w:vertAlign w:val="superscript"/>
            <w:lang w:val="de-CH"/>
            <w:rPrChange w:id="409" w:author="Frederic GASPAR" w:date="2020-07-08T11:39:00Z">
              <w:rPr>
                <w:rFonts w:ascii="Arial" w:hAnsi="Arial" w:cs="Arial"/>
                <w:sz w:val="19"/>
                <w:szCs w:val="19"/>
                <w:vertAlign w:val="superscript"/>
                <w:lang w:val="fr-FR"/>
              </w:rPr>
            </w:rPrChange>
          </w:rPr>
          <w:t xml:space="preserve">1 </w:t>
        </w:r>
        <w:r w:rsidRPr="00512F6B">
          <w:rPr>
            <w:rFonts w:ascii="Arial" w:hAnsi="Arial" w:cs="Arial"/>
            <w:sz w:val="18"/>
            <w:szCs w:val="18"/>
            <w:lang w:val="de-CH"/>
            <w:rPrChange w:id="410" w:author="Frederic GASPAR" w:date="2020-07-08T11:39:00Z">
              <w:rPr>
                <w:rFonts w:ascii="Arial" w:hAnsi="Arial" w:cs="Arial"/>
                <w:sz w:val="19"/>
                <w:szCs w:val="19"/>
                <w:vertAlign w:val="superscript"/>
                <w:lang w:val="fr-FR"/>
              </w:rPr>
            </w:rPrChange>
          </w:rPr>
          <w:t xml:space="preserve">Defined as hemoglobin &lt;13 g/dl in men and &lt;12 g/dl in women or most recent hematocrit &lt;30. </w:t>
        </w:r>
      </w:ins>
    </w:p>
    <w:p w14:paraId="599BAA26" w14:textId="77777777" w:rsidR="00512F6B" w:rsidRPr="00512F6B" w:rsidRDefault="00512F6B" w:rsidP="00A32053">
      <w:pPr>
        <w:pStyle w:val="Paragraphedeliste"/>
        <w:spacing w:after="40" w:line="276" w:lineRule="auto"/>
        <w:ind w:left="0"/>
        <w:rPr>
          <w:ins w:id="411" w:author="Frederic GASPAR" w:date="2020-07-08T11:38:00Z"/>
          <w:rFonts w:ascii="Arial" w:hAnsi="Arial" w:cs="Arial"/>
          <w:sz w:val="18"/>
          <w:szCs w:val="18"/>
          <w:lang w:val="fr-FR"/>
          <w:rPrChange w:id="412" w:author="Frederic GASPAR" w:date="2020-07-08T11:39:00Z">
            <w:rPr>
              <w:ins w:id="413" w:author="Frederic GASPAR" w:date="2020-07-08T11:38:00Z"/>
              <w:rFonts w:ascii="Arial" w:hAnsi="Arial" w:cs="Arial"/>
              <w:sz w:val="19"/>
              <w:szCs w:val="19"/>
              <w:vertAlign w:val="superscript"/>
              <w:lang w:val="fr-FR"/>
            </w:rPr>
          </w:rPrChange>
        </w:rPr>
        <w:pPrChange w:id="414" w:author="Frederic GASPAR" w:date="2020-07-08T12:03:00Z">
          <w:pPr>
            <w:pStyle w:val="Paragraphedeliste"/>
          </w:pPr>
        </w:pPrChange>
      </w:pPr>
      <w:ins w:id="415" w:author="Frederic GASPAR" w:date="2020-07-08T11:38:00Z">
        <w:r w:rsidRPr="00512F6B">
          <w:rPr>
            <w:rFonts w:ascii="Arial" w:hAnsi="Arial" w:cs="Arial"/>
            <w:sz w:val="18"/>
            <w:szCs w:val="18"/>
            <w:vertAlign w:val="superscript"/>
            <w:lang w:val="fr-FR"/>
            <w:rPrChange w:id="416" w:author="Frederic GASPAR" w:date="2020-07-08T11:39:00Z">
              <w:rPr>
                <w:rFonts w:ascii="Arial" w:hAnsi="Arial" w:cs="Arial"/>
                <w:sz w:val="19"/>
                <w:szCs w:val="19"/>
                <w:vertAlign w:val="superscript"/>
                <w:lang w:val="fr-FR"/>
              </w:rPr>
            </w:rPrChange>
          </w:rPr>
          <w:t xml:space="preserve">2 </w:t>
        </w:r>
        <w:r w:rsidRPr="00512F6B">
          <w:rPr>
            <w:rFonts w:ascii="Arial" w:hAnsi="Arial" w:cs="Arial"/>
            <w:sz w:val="18"/>
            <w:szCs w:val="18"/>
            <w:lang w:val="fr-FR"/>
            <w:rPrChange w:id="417" w:author="Frederic GASPAR" w:date="2020-07-08T11:39:00Z">
              <w:rPr>
                <w:rFonts w:ascii="Arial" w:hAnsi="Arial" w:cs="Arial"/>
                <w:sz w:val="19"/>
                <w:szCs w:val="19"/>
                <w:vertAlign w:val="superscript"/>
                <w:lang w:val="fr-FR"/>
              </w:rPr>
            </w:rPrChange>
          </w:rPr>
          <w:t xml:space="preserve">Defined as estimated glomerular filtration rate &lt;30 mL/min or dependent on dialysis or renal transplantation or serum creatinine ≥200 mmol/L </w:t>
        </w:r>
      </w:ins>
    </w:p>
    <w:p w14:paraId="43DB6432" w14:textId="77777777" w:rsidR="00512F6B" w:rsidRPr="00512F6B" w:rsidRDefault="00512F6B" w:rsidP="00A32053">
      <w:pPr>
        <w:pStyle w:val="Paragraphedeliste"/>
        <w:spacing w:after="40" w:line="276" w:lineRule="auto"/>
        <w:ind w:left="0"/>
        <w:rPr>
          <w:ins w:id="418" w:author="Frederic GASPAR" w:date="2020-07-08T11:38:00Z"/>
          <w:rFonts w:ascii="Arial" w:hAnsi="Arial" w:cs="Arial"/>
          <w:sz w:val="18"/>
          <w:szCs w:val="18"/>
          <w:lang w:val="fr-FR"/>
          <w:rPrChange w:id="419" w:author="Frederic GASPAR" w:date="2020-07-08T11:39:00Z">
            <w:rPr>
              <w:ins w:id="420" w:author="Frederic GASPAR" w:date="2020-07-08T11:38:00Z"/>
              <w:rFonts w:ascii="Arial" w:hAnsi="Arial" w:cs="Arial"/>
              <w:sz w:val="19"/>
              <w:szCs w:val="19"/>
              <w:vertAlign w:val="superscript"/>
              <w:lang w:val="fr-FR"/>
            </w:rPr>
          </w:rPrChange>
        </w:rPr>
        <w:pPrChange w:id="421" w:author="Frederic GASPAR" w:date="2020-07-08T12:03:00Z">
          <w:pPr>
            <w:pStyle w:val="Paragraphedeliste"/>
          </w:pPr>
        </w:pPrChange>
      </w:pPr>
      <w:ins w:id="422" w:author="Frederic GASPAR" w:date="2020-07-08T11:38:00Z">
        <w:r w:rsidRPr="00512F6B">
          <w:rPr>
            <w:rFonts w:ascii="Arial" w:hAnsi="Arial" w:cs="Arial"/>
            <w:sz w:val="18"/>
            <w:szCs w:val="18"/>
            <w:vertAlign w:val="superscript"/>
            <w:lang w:val="fr-FR"/>
            <w:rPrChange w:id="423" w:author="Frederic GASPAR" w:date="2020-07-08T11:39:00Z">
              <w:rPr>
                <w:rFonts w:ascii="Arial" w:hAnsi="Arial" w:cs="Arial"/>
                <w:sz w:val="19"/>
                <w:szCs w:val="19"/>
                <w:vertAlign w:val="superscript"/>
                <w:lang w:val="fr-FR"/>
              </w:rPr>
            </w:rPrChange>
          </w:rPr>
          <w:t>3</w:t>
        </w:r>
        <w:r w:rsidRPr="00512F6B">
          <w:rPr>
            <w:rFonts w:ascii="Arial" w:hAnsi="Arial" w:cs="Arial"/>
            <w:sz w:val="18"/>
            <w:szCs w:val="18"/>
            <w:lang w:val="fr-FR"/>
            <w:rPrChange w:id="424" w:author="Frederic GASPAR" w:date="2020-07-08T11:39:00Z">
              <w:rPr>
                <w:rFonts w:ascii="Arial" w:hAnsi="Arial" w:cs="Arial"/>
                <w:sz w:val="19"/>
                <w:szCs w:val="19"/>
                <w:vertAlign w:val="superscript"/>
                <w:lang w:val="fr-FR"/>
              </w:rPr>
            </w:rPrChange>
          </w:rPr>
          <w:t xml:space="preserve"> Defined as diagnosed hypertension or as systolic blood pressure &gt;160 mmHg.</w:t>
        </w:r>
      </w:ins>
    </w:p>
    <w:p w14:paraId="529FBDAF" w14:textId="77777777" w:rsidR="00512F6B" w:rsidRPr="00512F6B" w:rsidRDefault="00512F6B" w:rsidP="00A32053">
      <w:pPr>
        <w:pStyle w:val="Paragraphedeliste"/>
        <w:spacing w:after="40" w:line="276" w:lineRule="auto"/>
        <w:ind w:left="0"/>
        <w:rPr>
          <w:ins w:id="425" w:author="Frederic GASPAR" w:date="2020-07-08T11:38:00Z"/>
          <w:rFonts w:ascii="Arial" w:hAnsi="Arial" w:cs="Arial"/>
          <w:sz w:val="18"/>
          <w:szCs w:val="18"/>
          <w:lang w:val="fr-FR"/>
          <w:rPrChange w:id="426" w:author="Frederic GASPAR" w:date="2020-07-08T11:39:00Z">
            <w:rPr>
              <w:ins w:id="427" w:author="Frederic GASPAR" w:date="2020-07-08T11:38:00Z"/>
              <w:rFonts w:ascii="Arial" w:hAnsi="Arial" w:cs="Arial"/>
              <w:sz w:val="19"/>
              <w:szCs w:val="19"/>
              <w:vertAlign w:val="superscript"/>
              <w:lang w:val="fr-FR"/>
            </w:rPr>
          </w:rPrChange>
        </w:rPr>
        <w:pPrChange w:id="428" w:author="Frederic GASPAR" w:date="2020-07-08T12:03:00Z">
          <w:pPr>
            <w:pStyle w:val="Paragraphedeliste"/>
          </w:pPr>
        </w:pPrChange>
      </w:pPr>
      <w:ins w:id="429" w:author="Frederic GASPAR" w:date="2020-07-08T11:38:00Z">
        <w:r w:rsidRPr="00512F6B">
          <w:rPr>
            <w:rFonts w:ascii="Arial" w:hAnsi="Arial" w:cs="Arial"/>
            <w:sz w:val="18"/>
            <w:szCs w:val="18"/>
            <w:vertAlign w:val="superscript"/>
            <w:lang w:val="fr-FR"/>
            <w:rPrChange w:id="430" w:author="Frederic GASPAR" w:date="2020-07-08T11:39:00Z">
              <w:rPr>
                <w:rFonts w:ascii="Arial" w:hAnsi="Arial" w:cs="Arial"/>
                <w:sz w:val="19"/>
                <w:szCs w:val="19"/>
                <w:vertAlign w:val="superscript"/>
                <w:lang w:val="fr-FR"/>
              </w:rPr>
            </w:rPrChange>
          </w:rPr>
          <w:t xml:space="preserve">4 </w:t>
        </w:r>
        <w:r w:rsidRPr="00512F6B">
          <w:rPr>
            <w:rFonts w:ascii="Arial" w:hAnsi="Arial" w:cs="Arial"/>
            <w:sz w:val="18"/>
            <w:szCs w:val="18"/>
            <w:lang w:val="fr-FR"/>
            <w:rPrChange w:id="431" w:author="Frederic GASPAR" w:date="2020-07-08T11:39:00Z">
              <w:rPr>
                <w:rFonts w:ascii="Arial" w:hAnsi="Arial" w:cs="Arial"/>
                <w:sz w:val="19"/>
                <w:szCs w:val="19"/>
                <w:vertAlign w:val="superscript"/>
                <w:lang w:val="fr-FR"/>
              </w:rPr>
            </w:rPrChange>
          </w:rPr>
          <w:t>Refers to the concomitant use of medications such as antiplatelet agents, non-steroidal anti-inflammatory drugs, etc.</w:t>
        </w:r>
      </w:ins>
    </w:p>
    <w:p w14:paraId="553CD583" w14:textId="77777777" w:rsidR="00512F6B" w:rsidRPr="00512F6B" w:rsidRDefault="00512F6B" w:rsidP="00A32053">
      <w:pPr>
        <w:pStyle w:val="Paragraphedeliste"/>
        <w:spacing w:after="40" w:line="276" w:lineRule="auto"/>
        <w:ind w:left="0"/>
        <w:rPr>
          <w:ins w:id="432" w:author="Frederic GASPAR" w:date="2020-07-08T11:38:00Z"/>
          <w:rFonts w:ascii="Arial" w:hAnsi="Arial" w:cs="Arial"/>
          <w:sz w:val="18"/>
          <w:szCs w:val="18"/>
          <w:lang w:val="fr-FR"/>
          <w:rPrChange w:id="433" w:author="Frederic GASPAR" w:date="2020-07-08T11:39:00Z">
            <w:rPr>
              <w:ins w:id="434" w:author="Frederic GASPAR" w:date="2020-07-08T11:38:00Z"/>
              <w:rFonts w:ascii="Arial" w:hAnsi="Arial" w:cs="Arial"/>
              <w:sz w:val="19"/>
              <w:szCs w:val="19"/>
              <w:vertAlign w:val="superscript"/>
              <w:lang w:val="fr-FR"/>
            </w:rPr>
          </w:rPrChange>
        </w:rPr>
        <w:pPrChange w:id="435" w:author="Frederic GASPAR" w:date="2020-07-08T12:03:00Z">
          <w:pPr>
            <w:pStyle w:val="Paragraphedeliste"/>
          </w:pPr>
        </w:pPrChange>
      </w:pPr>
      <w:ins w:id="436" w:author="Frederic GASPAR" w:date="2020-07-08T11:38:00Z">
        <w:r w:rsidRPr="00512F6B">
          <w:rPr>
            <w:rFonts w:ascii="Arial" w:hAnsi="Arial" w:cs="Arial"/>
            <w:sz w:val="18"/>
            <w:szCs w:val="18"/>
            <w:vertAlign w:val="superscript"/>
            <w:lang w:val="fr-FR"/>
            <w:rPrChange w:id="437" w:author="Frederic GASPAR" w:date="2020-07-08T11:39:00Z">
              <w:rPr>
                <w:rFonts w:ascii="Arial" w:hAnsi="Arial" w:cs="Arial"/>
                <w:sz w:val="19"/>
                <w:szCs w:val="19"/>
                <w:vertAlign w:val="superscript"/>
                <w:lang w:val="fr-FR"/>
              </w:rPr>
            </w:rPrChange>
          </w:rPr>
          <w:t xml:space="preserve">5 </w:t>
        </w:r>
        <w:r w:rsidRPr="00512F6B">
          <w:rPr>
            <w:rFonts w:ascii="Arial" w:hAnsi="Arial" w:cs="Arial"/>
            <w:sz w:val="18"/>
            <w:szCs w:val="18"/>
            <w:lang w:val="fr-FR"/>
            <w:rPrChange w:id="438" w:author="Frederic GASPAR" w:date="2020-07-08T11:39:00Z">
              <w:rPr>
                <w:rFonts w:ascii="Arial" w:hAnsi="Arial" w:cs="Arial"/>
                <w:sz w:val="19"/>
                <w:szCs w:val="19"/>
                <w:vertAlign w:val="superscript"/>
                <w:lang w:val="fr-FR"/>
              </w:rPr>
            </w:rPrChange>
          </w:rPr>
          <w:t>Platelets &lt;75,000, use of antiplatelet therapy (e.g. daily aspirin) or NSAID therapy; or blood dyscrasias.</w:t>
        </w:r>
      </w:ins>
    </w:p>
    <w:p w14:paraId="07CAAD9A" w14:textId="77777777" w:rsidR="00512F6B" w:rsidRPr="00512F6B" w:rsidRDefault="00512F6B" w:rsidP="00A32053">
      <w:pPr>
        <w:spacing w:after="40" w:line="276" w:lineRule="auto"/>
        <w:rPr>
          <w:ins w:id="439" w:author="Frederic GASPAR" w:date="2020-07-08T11:38:00Z"/>
          <w:rFonts w:ascii="Arial" w:hAnsi="Arial" w:cs="Arial"/>
          <w:sz w:val="18"/>
          <w:szCs w:val="18"/>
          <w:lang w:val="fr-FR"/>
          <w:rPrChange w:id="440" w:author="Frederic GASPAR" w:date="2020-07-08T11:39:00Z">
            <w:rPr>
              <w:ins w:id="441" w:author="Frederic GASPAR" w:date="2020-07-08T11:38:00Z"/>
              <w:rFonts w:ascii="Arial" w:hAnsi="Arial" w:cs="Arial"/>
              <w:sz w:val="19"/>
              <w:szCs w:val="19"/>
              <w:vertAlign w:val="superscript"/>
              <w:lang w:val="fr-FR"/>
            </w:rPr>
          </w:rPrChange>
        </w:rPr>
        <w:pPrChange w:id="442" w:author="Frederic GASPAR" w:date="2020-07-08T12:03:00Z">
          <w:pPr>
            <w:spacing w:after="40" w:line="276" w:lineRule="auto"/>
          </w:pPr>
        </w:pPrChange>
      </w:pPr>
      <w:ins w:id="443" w:author="Frederic GASPAR" w:date="2020-07-08T11:38:00Z">
        <w:r w:rsidRPr="00512F6B">
          <w:rPr>
            <w:rFonts w:ascii="Arial" w:hAnsi="Arial" w:cs="Arial"/>
            <w:sz w:val="18"/>
            <w:szCs w:val="18"/>
            <w:vertAlign w:val="superscript"/>
            <w:lang w:val="fr-FR"/>
            <w:rPrChange w:id="444" w:author="Frederic GASPAR" w:date="2020-07-08T11:39:00Z">
              <w:rPr>
                <w:rFonts w:ascii="Arial" w:hAnsi="Arial" w:cs="Arial"/>
                <w:sz w:val="19"/>
                <w:szCs w:val="19"/>
                <w:vertAlign w:val="superscript"/>
                <w:lang w:val="fr-FR"/>
              </w:rPr>
            </w:rPrChange>
          </w:rPr>
          <w:t>6</w:t>
        </w:r>
        <w:r w:rsidRPr="00512F6B">
          <w:rPr>
            <w:rFonts w:ascii="Arial" w:hAnsi="Arial" w:cs="Arial"/>
            <w:sz w:val="18"/>
            <w:szCs w:val="18"/>
            <w:lang w:val="fr-FR"/>
            <w:rPrChange w:id="445" w:author="Frederic GASPAR" w:date="2020-07-08T11:39:00Z">
              <w:rPr>
                <w:rFonts w:ascii="Arial" w:hAnsi="Arial" w:cs="Arial"/>
                <w:sz w:val="19"/>
                <w:szCs w:val="19"/>
                <w:vertAlign w:val="superscript"/>
                <w:lang w:val="fr-FR"/>
              </w:rPr>
            </w:rPrChange>
          </w:rPr>
          <w:t xml:space="preserve"> CYP2C9*2 and/or CYP2C9*3. </w:t>
        </w:r>
      </w:ins>
    </w:p>
    <w:p w14:paraId="5EF9D037" w14:textId="0CD94F7A" w:rsidR="006654A8" w:rsidRPr="00A32053" w:rsidDel="00512F6B" w:rsidRDefault="006654A8" w:rsidP="00512F6B">
      <w:pPr>
        <w:rPr>
          <w:del w:id="446" w:author="Frederic GASPAR" w:date="2020-07-08T11:38:00Z"/>
          <w:rFonts w:ascii="Arial" w:hAnsi="Arial" w:cs="Arial"/>
          <w:sz w:val="19"/>
          <w:szCs w:val="19"/>
          <w:lang w:val="fr-FR"/>
          <w:rPrChange w:id="447" w:author="Frederic GASPAR" w:date="2020-07-08T12:02:00Z">
            <w:rPr>
              <w:del w:id="448" w:author="Frederic GASPAR" w:date="2020-07-08T11:38:00Z"/>
              <w:sz w:val="18"/>
              <w:szCs w:val="18"/>
              <w:lang w:val="fr-FR"/>
            </w:rPr>
          </w:rPrChange>
        </w:rPr>
        <w:pPrChange w:id="449" w:author="Frederic GASPAR" w:date="2020-07-08T11:36:00Z">
          <w:pPr>
            <w:pStyle w:val="Paragraphedeliste"/>
          </w:pPr>
        </w:pPrChange>
      </w:pPr>
      <w:del w:id="450" w:author="Frederic GASPAR" w:date="2020-07-08T11:38:00Z">
        <w:r w:rsidRPr="00A32053" w:rsidDel="00512F6B">
          <w:rPr>
            <w:rFonts w:ascii="Arial" w:hAnsi="Arial" w:cs="Arial"/>
            <w:sz w:val="19"/>
            <w:szCs w:val="19"/>
            <w:lang w:val="fr-FR"/>
            <w:rPrChange w:id="451" w:author="Frederic GASPAR" w:date="2020-07-08T12:02:00Z">
              <w:rPr>
                <w:vertAlign w:val="superscript"/>
                <w:lang w:val="fr-FR"/>
              </w:rPr>
            </w:rPrChange>
          </w:rPr>
          <w:delText>1</w:delText>
        </w:r>
        <w:r w:rsidRPr="00A32053" w:rsidDel="00512F6B">
          <w:rPr>
            <w:rFonts w:ascii="Arial" w:hAnsi="Arial" w:cs="Arial"/>
            <w:sz w:val="19"/>
            <w:szCs w:val="19"/>
            <w:rPrChange w:id="452" w:author="Frederic GASPAR" w:date="2020-07-08T12:02:00Z">
              <w:rPr/>
            </w:rPrChange>
          </w:rPr>
          <w:delText xml:space="preserve"> </w:delText>
        </w:r>
        <w:r w:rsidRPr="00A32053" w:rsidDel="00512F6B">
          <w:rPr>
            <w:rFonts w:ascii="Arial" w:hAnsi="Arial" w:cs="Arial"/>
            <w:sz w:val="19"/>
            <w:szCs w:val="19"/>
            <w:lang w:val="fr-FR"/>
            <w:rPrChange w:id="453" w:author="Frederic GASPAR" w:date="2020-07-08T12:02:00Z">
              <w:rPr>
                <w:sz w:val="18"/>
                <w:szCs w:val="18"/>
                <w:lang w:val="fr-FR"/>
              </w:rPr>
            </w:rPrChange>
          </w:rPr>
          <w:delText xml:space="preserve">Défini comme l'hémoglobine &lt;13 g/dl chez les hommes et &lt;12 g/dl chez les femmes ou comme l'hématocrite le plus récent &lt;30. </w:delText>
        </w:r>
      </w:del>
    </w:p>
    <w:p w14:paraId="30B5BA07" w14:textId="18E99776" w:rsidR="006654A8" w:rsidRPr="00A32053" w:rsidDel="00512F6B" w:rsidRDefault="006654A8" w:rsidP="006654A8">
      <w:pPr>
        <w:spacing w:after="40" w:line="276" w:lineRule="auto"/>
        <w:ind w:left="357"/>
        <w:rPr>
          <w:del w:id="454" w:author="Frederic GASPAR" w:date="2020-07-08T11:38:00Z"/>
          <w:rFonts w:ascii="Arial" w:hAnsi="Arial" w:cs="Arial"/>
          <w:sz w:val="19"/>
          <w:szCs w:val="19"/>
          <w:lang w:val="fr-FR"/>
          <w:rPrChange w:id="455" w:author="Frederic GASPAR" w:date="2020-07-08T12:02:00Z">
            <w:rPr>
              <w:del w:id="456" w:author="Frederic GASPAR" w:date="2020-07-08T11:38:00Z"/>
              <w:rFonts w:ascii="Arial" w:hAnsi="Arial" w:cs="Arial"/>
              <w:sz w:val="18"/>
              <w:szCs w:val="18"/>
              <w:vertAlign w:val="superscript"/>
              <w:lang w:val="fr-FR"/>
            </w:rPr>
          </w:rPrChange>
        </w:rPr>
      </w:pPr>
      <w:del w:id="457" w:author="Frederic GASPAR" w:date="2020-07-08T11:38:00Z">
        <w:r w:rsidRPr="00A32053" w:rsidDel="00512F6B">
          <w:rPr>
            <w:rFonts w:ascii="Arial" w:hAnsi="Arial" w:cs="Arial"/>
            <w:sz w:val="19"/>
            <w:szCs w:val="19"/>
            <w:lang w:val="fr-FR"/>
            <w:rPrChange w:id="458" w:author="Frederic GASPAR" w:date="2020-07-08T12:02:00Z">
              <w:rPr>
                <w:rFonts w:ascii="Arial" w:hAnsi="Arial" w:cs="Arial"/>
                <w:sz w:val="18"/>
                <w:szCs w:val="18"/>
                <w:vertAlign w:val="superscript"/>
                <w:lang w:val="fr-FR"/>
              </w:rPr>
            </w:rPrChange>
          </w:rPr>
          <w:delText>2</w:delText>
        </w:r>
        <w:r w:rsidRPr="00A32053" w:rsidDel="00512F6B">
          <w:rPr>
            <w:rFonts w:ascii="Arial" w:hAnsi="Arial" w:cs="Arial"/>
            <w:sz w:val="19"/>
            <w:szCs w:val="19"/>
            <w:rPrChange w:id="459" w:author="Frederic GASPAR" w:date="2020-07-08T12:02:00Z">
              <w:rPr>
                <w:sz w:val="18"/>
                <w:szCs w:val="18"/>
              </w:rPr>
            </w:rPrChange>
          </w:rPr>
          <w:delText xml:space="preserve"> </w:delText>
        </w:r>
        <w:r w:rsidRPr="00A32053" w:rsidDel="00512F6B">
          <w:rPr>
            <w:rFonts w:ascii="Arial" w:hAnsi="Arial" w:cs="Arial"/>
            <w:sz w:val="19"/>
            <w:szCs w:val="19"/>
            <w:lang w:val="fr-FR"/>
            <w:rPrChange w:id="460" w:author="Frederic GASPAR" w:date="2020-07-08T12:02:00Z">
              <w:rPr>
                <w:rFonts w:ascii="Arial" w:hAnsi="Arial" w:cs="Arial"/>
                <w:sz w:val="18"/>
                <w:szCs w:val="18"/>
                <w:lang w:val="fr-FR"/>
              </w:rPr>
            </w:rPrChange>
          </w:rPr>
          <w:delText xml:space="preserve">Défini comme un débit de filtration glomérulaire estimé &lt;30 ml/min ou dépendant de la dialyse ou de transplantation rénale ou de créatinine sérique ≥200 mmol/L </w:delText>
        </w:r>
      </w:del>
    </w:p>
    <w:p w14:paraId="46AE7589" w14:textId="7ACBBDBF" w:rsidR="006654A8" w:rsidRPr="00A32053" w:rsidDel="00512F6B" w:rsidRDefault="006654A8" w:rsidP="006654A8">
      <w:pPr>
        <w:spacing w:after="40" w:line="276" w:lineRule="auto"/>
        <w:ind w:left="357"/>
        <w:rPr>
          <w:del w:id="461" w:author="Frederic GASPAR" w:date="2020-07-08T11:38:00Z"/>
          <w:rFonts w:ascii="Arial" w:hAnsi="Arial" w:cs="Arial"/>
          <w:sz w:val="19"/>
          <w:szCs w:val="19"/>
          <w:lang w:val="fr-FR"/>
          <w:rPrChange w:id="462" w:author="Frederic GASPAR" w:date="2020-07-08T12:02:00Z">
            <w:rPr>
              <w:del w:id="463" w:author="Frederic GASPAR" w:date="2020-07-08T11:38:00Z"/>
              <w:rFonts w:ascii="Arial" w:hAnsi="Arial" w:cs="Arial"/>
              <w:sz w:val="18"/>
              <w:szCs w:val="18"/>
              <w:lang w:val="fr-FR"/>
            </w:rPr>
          </w:rPrChange>
        </w:rPr>
      </w:pPr>
      <w:del w:id="464" w:author="Frederic GASPAR" w:date="2020-07-08T11:38:00Z">
        <w:r w:rsidRPr="00A32053" w:rsidDel="00512F6B">
          <w:rPr>
            <w:rFonts w:ascii="Arial" w:hAnsi="Arial" w:cs="Arial"/>
            <w:sz w:val="19"/>
            <w:szCs w:val="19"/>
            <w:lang w:val="fr-FR"/>
            <w:rPrChange w:id="465" w:author="Frederic GASPAR" w:date="2020-07-08T12:02:00Z">
              <w:rPr>
                <w:rFonts w:ascii="Arial" w:hAnsi="Arial" w:cs="Arial"/>
                <w:sz w:val="18"/>
                <w:szCs w:val="18"/>
                <w:vertAlign w:val="superscript"/>
                <w:lang w:val="fr-FR"/>
              </w:rPr>
            </w:rPrChange>
          </w:rPr>
          <w:delText xml:space="preserve">3 </w:delText>
        </w:r>
        <w:r w:rsidRPr="00A32053" w:rsidDel="00512F6B">
          <w:rPr>
            <w:rFonts w:ascii="Arial" w:hAnsi="Arial" w:cs="Arial"/>
            <w:sz w:val="19"/>
            <w:szCs w:val="19"/>
            <w:lang w:val="fr-FR"/>
            <w:rPrChange w:id="466" w:author="Frederic GASPAR" w:date="2020-07-08T12:02:00Z">
              <w:rPr>
                <w:rFonts w:ascii="Arial" w:hAnsi="Arial" w:cs="Arial"/>
                <w:sz w:val="18"/>
                <w:szCs w:val="18"/>
                <w:lang w:val="fr-FR"/>
              </w:rPr>
            </w:rPrChange>
          </w:rPr>
          <w:delText>Définie comme une hypertension diagnostiquée ou comme une pression artérielle systolique &gt;160 mmHg.</w:delText>
        </w:r>
      </w:del>
    </w:p>
    <w:p w14:paraId="2DDFDE30" w14:textId="4824C46F" w:rsidR="006654A8" w:rsidRPr="00A32053" w:rsidDel="00512F6B" w:rsidRDefault="006654A8" w:rsidP="006654A8">
      <w:pPr>
        <w:spacing w:after="40" w:line="276" w:lineRule="auto"/>
        <w:ind w:left="357"/>
        <w:rPr>
          <w:del w:id="467" w:author="Frederic GASPAR" w:date="2020-07-08T11:38:00Z"/>
          <w:rFonts w:ascii="Arial" w:hAnsi="Arial" w:cs="Arial"/>
          <w:sz w:val="19"/>
          <w:szCs w:val="19"/>
          <w:lang w:val="fr-FR"/>
          <w:rPrChange w:id="468" w:author="Frederic GASPAR" w:date="2020-07-08T12:02:00Z">
            <w:rPr>
              <w:del w:id="469" w:author="Frederic GASPAR" w:date="2020-07-08T11:38:00Z"/>
              <w:rFonts w:ascii="Arial" w:hAnsi="Arial" w:cs="Arial"/>
              <w:sz w:val="18"/>
              <w:szCs w:val="18"/>
              <w:lang w:val="fr-FR"/>
            </w:rPr>
          </w:rPrChange>
        </w:rPr>
      </w:pPr>
      <w:del w:id="470" w:author="Frederic GASPAR" w:date="2020-07-08T11:38:00Z">
        <w:r w:rsidRPr="00A32053" w:rsidDel="00512F6B">
          <w:rPr>
            <w:rFonts w:ascii="Arial" w:hAnsi="Arial" w:cs="Arial"/>
            <w:sz w:val="19"/>
            <w:szCs w:val="19"/>
            <w:lang w:val="fr-FR"/>
            <w:rPrChange w:id="471" w:author="Frederic GASPAR" w:date="2020-07-08T12:02:00Z">
              <w:rPr>
                <w:rFonts w:ascii="Arial" w:hAnsi="Arial" w:cs="Arial"/>
                <w:sz w:val="18"/>
                <w:szCs w:val="18"/>
                <w:vertAlign w:val="superscript"/>
                <w:lang w:val="fr-FR"/>
              </w:rPr>
            </w:rPrChange>
          </w:rPr>
          <w:delText>4</w:delText>
        </w:r>
        <w:r w:rsidRPr="00A32053" w:rsidDel="00512F6B">
          <w:rPr>
            <w:rFonts w:ascii="Arial" w:hAnsi="Arial" w:cs="Arial"/>
            <w:sz w:val="19"/>
            <w:szCs w:val="19"/>
            <w:rPrChange w:id="472" w:author="Frederic GASPAR" w:date="2020-07-08T12:02:00Z">
              <w:rPr>
                <w:sz w:val="18"/>
                <w:szCs w:val="18"/>
              </w:rPr>
            </w:rPrChange>
          </w:rPr>
          <w:delText xml:space="preserve"> </w:delText>
        </w:r>
        <w:r w:rsidRPr="00A32053" w:rsidDel="00512F6B">
          <w:rPr>
            <w:rFonts w:ascii="Arial" w:hAnsi="Arial" w:cs="Arial"/>
            <w:sz w:val="19"/>
            <w:szCs w:val="19"/>
            <w:lang w:val="fr-FR"/>
            <w:rPrChange w:id="473" w:author="Frederic GASPAR" w:date="2020-07-08T12:02:00Z">
              <w:rPr>
                <w:rFonts w:ascii="Arial" w:hAnsi="Arial" w:cs="Arial"/>
                <w:sz w:val="18"/>
                <w:szCs w:val="18"/>
                <w:lang w:val="fr-FR"/>
              </w:rPr>
            </w:rPrChange>
          </w:rPr>
          <w:delText>Désigne l'usage concomitant de médicaments, comme les antiplaquettaires, les anti-inflammatoires non stéroïdiens..</w:delText>
        </w:r>
      </w:del>
    </w:p>
    <w:p w14:paraId="005BB3FA" w14:textId="15374FD5" w:rsidR="006654A8" w:rsidRPr="00A32053" w:rsidDel="00512F6B" w:rsidRDefault="006654A8" w:rsidP="006654A8">
      <w:pPr>
        <w:spacing w:after="40" w:line="276" w:lineRule="auto"/>
        <w:ind w:left="357"/>
        <w:rPr>
          <w:del w:id="474" w:author="Frederic GASPAR" w:date="2020-07-08T11:38:00Z"/>
          <w:rFonts w:ascii="Arial" w:hAnsi="Arial" w:cs="Arial"/>
          <w:sz w:val="19"/>
          <w:szCs w:val="19"/>
          <w:lang w:val="fr-FR"/>
          <w:rPrChange w:id="475" w:author="Frederic GASPAR" w:date="2020-07-08T12:02:00Z">
            <w:rPr>
              <w:del w:id="476" w:author="Frederic GASPAR" w:date="2020-07-08T11:38:00Z"/>
              <w:rFonts w:ascii="Arial" w:hAnsi="Arial" w:cs="Arial"/>
              <w:sz w:val="18"/>
              <w:szCs w:val="18"/>
              <w:lang w:val="fr-FR"/>
            </w:rPr>
          </w:rPrChange>
        </w:rPr>
      </w:pPr>
      <w:del w:id="477" w:author="Frederic GASPAR" w:date="2020-07-08T11:38:00Z">
        <w:r w:rsidRPr="00A32053" w:rsidDel="00512F6B">
          <w:rPr>
            <w:rFonts w:ascii="Arial" w:hAnsi="Arial" w:cs="Arial"/>
            <w:sz w:val="19"/>
            <w:szCs w:val="19"/>
            <w:lang w:val="fr-FR"/>
            <w:rPrChange w:id="478" w:author="Frederic GASPAR" w:date="2020-07-08T12:02:00Z">
              <w:rPr>
                <w:rFonts w:ascii="Arial" w:hAnsi="Arial" w:cs="Arial"/>
                <w:sz w:val="18"/>
                <w:szCs w:val="18"/>
                <w:vertAlign w:val="superscript"/>
                <w:lang w:val="fr-FR"/>
              </w:rPr>
            </w:rPrChange>
          </w:rPr>
          <w:delText xml:space="preserve">5 </w:delText>
        </w:r>
        <w:r w:rsidRPr="00A32053" w:rsidDel="00512F6B">
          <w:rPr>
            <w:rFonts w:ascii="Arial" w:hAnsi="Arial" w:cs="Arial"/>
            <w:sz w:val="19"/>
            <w:szCs w:val="19"/>
            <w:lang w:val="fr-FR"/>
            <w:rPrChange w:id="479" w:author="Frederic GASPAR" w:date="2020-07-08T12:02:00Z">
              <w:rPr>
                <w:rFonts w:ascii="Arial" w:hAnsi="Arial" w:cs="Arial"/>
                <w:sz w:val="18"/>
                <w:szCs w:val="18"/>
                <w:lang w:val="fr-FR"/>
              </w:rPr>
            </w:rPrChange>
          </w:rPr>
          <w:delText>Plaquettes &lt;75 000, utilisation d'un traitement antiplaquettaire (par exemple aspirine quotidienne) ou d'un traitement AINS ; ou dyscrasie du sang.</w:delText>
        </w:r>
      </w:del>
    </w:p>
    <w:p w14:paraId="59143DCF" w14:textId="2C8958B2" w:rsidR="006654A8" w:rsidRPr="00A32053" w:rsidDel="00512F6B" w:rsidRDefault="006654A8" w:rsidP="006654A8">
      <w:pPr>
        <w:spacing w:after="40" w:line="276" w:lineRule="auto"/>
        <w:ind w:left="357"/>
        <w:rPr>
          <w:del w:id="480" w:author="Frederic GASPAR" w:date="2020-07-08T11:38:00Z"/>
          <w:rFonts w:ascii="Arial" w:hAnsi="Arial" w:cs="Arial"/>
          <w:sz w:val="19"/>
          <w:szCs w:val="19"/>
          <w:rPrChange w:id="481" w:author="Frederic GASPAR" w:date="2020-07-08T12:02:00Z">
            <w:rPr>
              <w:del w:id="482" w:author="Frederic GASPAR" w:date="2020-07-08T11:38:00Z"/>
              <w:rFonts w:ascii="Arial" w:hAnsi="Arial" w:cs="Arial"/>
              <w:sz w:val="18"/>
              <w:szCs w:val="18"/>
              <w:vertAlign w:val="superscript"/>
            </w:rPr>
          </w:rPrChange>
        </w:rPr>
      </w:pPr>
      <w:del w:id="483" w:author="Frederic GASPAR" w:date="2020-07-08T11:38:00Z">
        <w:r w:rsidRPr="00A32053" w:rsidDel="00512F6B">
          <w:rPr>
            <w:rFonts w:ascii="Arial" w:hAnsi="Arial" w:cs="Arial"/>
            <w:sz w:val="19"/>
            <w:szCs w:val="19"/>
            <w:lang w:val="fr-FR"/>
            <w:rPrChange w:id="484" w:author="Frederic GASPAR" w:date="2020-07-08T12:02:00Z">
              <w:rPr>
                <w:rFonts w:ascii="Arial" w:hAnsi="Arial" w:cs="Arial"/>
                <w:sz w:val="18"/>
                <w:szCs w:val="18"/>
                <w:vertAlign w:val="superscript"/>
                <w:lang w:val="fr-FR"/>
              </w:rPr>
            </w:rPrChange>
          </w:rPr>
          <w:delText>6</w:delText>
        </w:r>
        <w:r w:rsidRPr="00A32053" w:rsidDel="00512F6B">
          <w:rPr>
            <w:rFonts w:ascii="Arial" w:hAnsi="Arial" w:cs="Arial"/>
            <w:sz w:val="19"/>
            <w:szCs w:val="19"/>
            <w:rPrChange w:id="485" w:author="Frederic GASPAR" w:date="2020-07-08T12:02:00Z">
              <w:rPr>
                <w:sz w:val="18"/>
                <w:szCs w:val="18"/>
              </w:rPr>
            </w:rPrChange>
          </w:rPr>
          <w:delText xml:space="preserve"> </w:delText>
        </w:r>
        <w:r w:rsidRPr="00A32053" w:rsidDel="00512F6B">
          <w:rPr>
            <w:rFonts w:ascii="Arial" w:hAnsi="Arial" w:cs="Arial"/>
            <w:sz w:val="19"/>
            <w:szCs w:val="19"/>
            <w:lang w:val="fr-FR"/>
            <w:rPrChange w:id="486" w:author="Frederic GASPAR" w:date="2020-07-08T12:02:00Z">
              <w:rPr>
                <w:rFonts w:ascii="Arial" w:hAnsi="Arial" w:cs="Arial"/>
                <w:sz w:val="18"/>
                <w:szCs w:val="18"/>
                <w:lang w:val="fr-FR"/>
              </w:rPr>
            </w:rPrChange>
          </w:rPr>
          <w:delText xml:space="preserve">CYP2C9*2 et/ou CYP2C9*3. </w:delText>
        </w:r>
      </w:del>
    </w:p>
    <w:p w14:paraId="78940CAF" w14:textId="4DEBC2EF" w:rsidR="006654A8" w:rsidRPr="00A32053" w:rsidRDefault="006654A8" w:rsidP="006654A8">
      <w:pPr>
        <w:spacing w:after="40" w:line="276" w:lineRule="auto"/>
        <w:rPr>
          <w:rFonts w:ascii="Arial" w:hAnsi="Arial" w:cs="Arial"/>
          <w:sz w:val="19"/>
          <w:szCs w:val="19"/>
          <w:lang w:val="fr-FR"/>
          <w:rPrChange w:id="487" w:author="Frederic GASPAR" w:date="2020-07-08T12:02:00Z">
            <w:rPr>
              <w:rFonts w:ascii="Arial" w:hAnsi="Arial" w:cs="Arial"/>
              <w:sz w:val="19"/>
              <w:szCs w:val="19"/>
              <w:lang w:val="fr-FR"/>
            </w:rPr>
          </w:rPrChange>
        </w:rPr>
      </w:pPr>
      <w:del w:id="488" w:author="Frederic GASPAR" w:date="2020-07-08T12:01:00Z">
        <w:r w:rsidRPr="00A32053" w:rsidDel="00A32053">
          <w:rPr>
            <w:rFonts w:ascii="Arial" w:hAnsi="Arial" w:cs="Arial"/>
            <w:sz w:val="19"/>
            <w:szCs w:val="19"/>
            <w:lang w:val="fr-FR"/>
            <w:rPrChange w:id="489" w:author="Frederic GASPAR" w:date="2020-07-08T12:02:00Z">
              <w:rPr>
                <w:rFonts w:ascii="Arial" w:hAnsi="Arial" w:cs="Arial"/>
                <w:sz w:val="19"/>
                <w:szCs w:val="19"/>
                <w:lang w:val="fr-FR"/>
              </w:rPr>
            </w:rPrChange>
          </w:rPr>
          <w:delText>Sources</w:delText>
        </w:r>
      </w:del>
      <w:ins w:id="490" w:author="Frederic GASPAR" w:date="2020-07-08T12:01:00Z">
        <w:r w:rsidR="00A32053" w:rsidRPr="00A32053">
          <w:rPr>
            <w:rFonts w:ascii="Arial" w:hAnsi="Arial" w:cs="Arial"/>
            <w:sz w:val="19"/>
            <w:szCs w:val="19"/>
            <w:lang w:val="fr-FR"/>
            <w:rPrChange w:id="491" w:author="Frederic GASPAR" w:date="2020-07-08T12:02:00Z">
              <w:rPr>
                <w:vertAlign w:val="superscript"/>
                <w:lang w:val="fr-FR"/>
              </w:rPr>
            </w:rPrChange>
          </w:rPr>
          <w:t>Bibliography</w:t>
        </w:r>
      </w:ins>
      <w:r w:rsidRPr="00A32053">
        <w:rPr>
          <w:rFonts w:ascii="Arial" w:hAnsi="Arial" w:cs="Arial"/>
          <w:sz w:val="19"/>
          <w:szCs w:val="19"/>
          <w:lang w:val="fr-FR"/>
          <w:rPrChange w:id="492" w:author="Frederic GASPAR" w:date="2020-07-08T12:02:00Z">
            <w:rPr>
              <w:rFonts w:ascii="Arial" w:hAnsi="Arial" w:cs="Arial"/>
              <w:sz w:val="19"/>
              <w:szCs w:val="19"/>
              <w:lang w:val="fr-FR"/>
            </w:rPr>
          </w:rPrChange>
        </w:rPr>
        <w:t xml:space="preserve"> : </w:t>
      </w:r>
    </w:p>
    <w:p w14:paraId="62B77FAC" w14:textId="77777777" w:rsidR="006654A8" w:rsidRPr="00793CE2" w:rsidRDefault="006654A8" w:rsidP="006654A8">
      <w:pPr>
        <w:pStyle w:val="Paragraphedeliste"/>
        <w:spacing w:after="40" w:line="276" w:lineRule="auto"/>
        <w:contextualSpacing w:val="0"/>
        <w:rPr>
          <w:rFonts w:ascii="Arial" w:hAnsi="Arial" w:cs="Arial"/>
          <w:sz w:val="18"/>
          <w:szCs w:val="18"/>
          <w:lang w:val="en-US"/>
          <w:rPrChange w:id="493" w:author="Lisibach, Angela" w:date="2020-07-08T09:26:00Z">
            <w:rPr>
              <w:rFonts w:ascii="Arial" w:hAnsi="Arial" w:cs="Arial"/>
              <w:sz w:val="18"/>
              <w:szCs w:val="18"/>
              <w:lang w:val="fr-FR"/>
            </w:rPr>
          </w:rPrChange>
        </w:rPr>
      </w:pPr>
      <w:r w:rsidRPr="00793CE2">
        <w:rPr>
          <w:rFonts w:ascii="Arial" w:hAnsi="Arial" w:cs="Arial"/>
          <w:sz w:val="18"/>
          <w:szCs w:val="18"/>
          <w:lang w:val="en-US"/>
          <w:rPrChange w:id="494" w:author="Lisibach, Angela" w:date="2020-07-08T09:26:00Z">
            <w:rPr>
              <w:rFonts w:ascii="Arial" w:hAnsi="Arial" w:cs="Arial"/>
              <w:sz w:val="18"/>
              <w:szCs w:val="18"/>
              <w:lang w:val="fr-FR"/>
            </w:rPr>
          </w:rPrChange>
        </w:rPr>
        <w:t>Fang MC et al A new risk scheme to predict warfarin-associated hemorrhage. J Amer Coll Cardiol 2011; 58: 395</w:t>
      </w:r>
    </w:p>
    <w:p w14:paraId="34A9CB1E" w14:textId="77777777" w:rsidR="006654A8" w:rsidRPr="00793CE2" w:rsidRDefault="006654A8" w:rsidP="006654A8">
      <w:pPr>
        <w:pStyle w:val="Paragraphedeliste"/>
        <w:spacing w:after="40" w:line="276" w:lineRule="auto"/>
        <w:contextualSpacing w:val="0"/>
        <w:rPr>
          <w:rFonts w:ascii="Arial" w:hAnsi="Arial" w:cs="Arial"/>
          <w:sz w:val="18"/>
          <w:szCs w:val="18"/>
          <w:lang w:val="en-US"/>
          <w:rPrChange w:id="495" w:author="Lisibach, Angela" w:date="2020-07-08T09:26:00Z">
            <w:rPr>
              <w:rFonts w:ascii="Arial" w:hAnsi="Arial" w:cs="Arial"/>
              <w:sz w:val="18"/>
              <w:szCs w:val="18"/>
              <w:lang w:val="fr-FR"/>
            </w:rPr>
          </w:rPrChange>
        </w:rPr>
      </w:pPr>
      <w:r w:rsidRPr="00793CE2">
        <w:rPr>
          <w:rFonts w:ascii="Arial" w:hAnsi="Arial" w:cs="Arial"/>
          <w:sz w:val="18"/>
          <w:szCs w:val="18"/>
          <w:lang w:val="en-US"/>
          <w:rPrChange w:id="496" w:author="Lisibach, Angela" w:date="2020-07-08T09:26:00Z">
            <w:rPr>
              <w:rFonts w:ascii="Arial" w:hAnsi="Arial" w:cs="Arial"/>
              <w:sz w:val="18"/>
              <w:szCs w:val="18"/>
              <w:lang w:val="fr-FR"/>
            </w:rPr>
          </w:rPrChange>
        </w:rPr>
        <w:t>Pisters R et al. A novel user-friendly score (HAS-BLED) to assess one-year risk of of major bleeding in atrial fibrillation patients: the EuroHeart study. Chest. Prepublished online March 18.2010. DOI 10: 1378/chest. 10-0134</w:t>
      </w:r>
    </w:p>
    <w:p w14:paraId="70E20B5F" w14:textId="77777777" w:rsidR="006654A8" w:rsidRPr="00793CE2" w:rsidRDefault="006654A8" w:rsidP="006654A8">
      <w:pPr>
        <w:pStyle w:val="Paragraphedeliste"/>
        <w:spacing w:after="40" w:line="276" w:lineRule="auto"/>
        <w:contextualSpacing w:val="0"/>
        <w:rPr>
          <w:rFonts w:ascii="Arial" w:hAnsi="Arial" w:cs="Arial"/>
          <w:sz w:val="18"/>
          <w:szCs w:val="18"/>
          <w:lang w:val="en-US"/>
        </w:rPr>
      </w:pPr>
      <w:r w:rsidRPr="00793CE2">
        <w:rPr>
          <w:rFonts w:ascii="Arial" w:hAnsi="Arial" w:cs="Arial"/>
          <w:sz w:val="18"/>
          <w:szCs w:val="18"/>
          <w:lang w:val="en-US"/>
          <w:rPrChange w:id="497" w:author="Lisibach, Angela" w:date="2020-07-08T09:26:00Z">
            <w:rPr>
              <w:rFonts w:ascii="Arial" w:hAnsi="Arial" w:cs="Arial"/>
              <w:sz w:val="18"/>
              <w:szCs w:val="18"/>
              <w:lang w:val="fr-FR"/>
            </w:rPr>
          </w:rPrChange>
        </w:rPr>
        <w:t xml:space="preserve">Apostolakis S et all. Performance of the HEMORR(2)HAGES, ATRIA, and HAS-BLED bleeding risk-prediction scores in patients with atrial fibrillation undergoing anticoagulation: the AMADEUS (evaluating the use of SR34006 compared to warfarin or acenocoumarol in patients with atrial fibrillation) study. </w:t>
      </w:r>
      <w:r w:rsidRPr="00793CE2">
        <w:rPr>
          <w:rFonts w:ascii="Arial" w:hAnsi="Arial" w:cs="Arial"/>
          <w:sz w:val="18"/>
          <w:szCs w:val="18"/>
          <w:lang w:val="en-US"/>
        </w:rPr>
        <w:t>J Am Coll Cardiol. 2012 Aug 28;60(9):861-7. doi: 10.1016/j.jacc.2012.06.019</w:t>
      </w:r>
    </w:p>
    <w:p w14:paraId="2ADB34AC" w14:textId="04B14581" w:rsidR="006654A8" w:rsidDel="00512F6B" w:rsidRDefault="006654A8" w:rsidP="00512F6B">
      <w:pPr>
        <w:pStyle w:val="Paragraphedeliste"/>
        <w:spacing w:after="40" w:line="276" w:lineRule="auto"/>
        <w:contextualSpacing w:val="0"/>
        <w:rPr>
          <w:del w:id="498" w:author="Frederic GASPAR" w:date="2020-07-08T11:41:00Z"/>
          <w:rFonts w:ascii="Arial" w:hAnsi="Arial" w:cs="Arial"/>
          <w:sz w:val="18"/>
          <w:szCs w:val="18"/>
          <w:lang w:val="fr-FR"/>
        </w:rPr>
        <w:pPrChange w:id="499" w:author="Frederic GASPAR" w:date="2020-07-08T11:41:00Z">
          <w:pPr>
            <w:spacing w:after="40" w:line="276" w:lineRule="auto"/>
          </w:pPr>
        </w:pPrChange>
      </w:pPr>
      <w:r w:rsidRPr="00793CE2">
        <w:rPr>
          <w:rFonts w:ascii="Arial" w:hAnsi="Arial" w:cs="Arial"/>
          <w:sz w:val="18"/>
          <w:szCs w:val="18"/>
          <w:lang w:val="en-US"/>
        </w:rPr>
        <w:t xml:space="preserve">Hippisley-Cox J and Coupland C. Predicting risk of upper gastrointestinal bleed and intracranial bleed with anticoagulants: cohort study to derive and validate the Qbleed scores. </w:t>
      </w:r>
      <w:r w:rsidRPr="00896DFD">
        <w:rPr>
          <w:rFonts w:ascii="Arial" w:hAnsi="Arial" w:cs="Arial"/>
          <w:sz w:val="18"/>
          <w:szCs w:val="18"/>
          <w:lang w:val="fr-FR"/>
        </w:rPr>
        <w:t>BMJ 2014;349:g4066 doi: 10.1136.</w:t>
      </w:r>
    </w:p>
    <w:p w14:paraId="1FC428B4" w14:textId="77777777" w:rsidR="00512F6B" w:rsidRPr="00896DFD" w:rsidRDefault="00512F6B" w:rsidP="006654A8">
      <w:pPr>
        <w:pStyle w:val="Paragraphedeliste"/>
        <w:spacing w:after="40" w:line="276" w:lineRule="auto"/>
        <w:contextualSpacing w:val="0"/>
        <w:rPr>
          <w:ins w:id="500" w:author="Frederic GASPAR" w:date="2020-07-08T11:41:00Z"/>
          <w:rFonts w:ascii="Arial" w:hAnsi="Arial" w:cs="Arial"/>
          <w:sz w:val="18"/>
          <w:szCs w:val="18"/>
          <w:lang w:val="fr-FR"/>
        </w:rPr>
      </w:pPr>
    </w:p>
    <w:p w14:paraId="36807963" w14:textId="0CC5B1E6" w:rsidR="006654A8" w:rsidDel="00512F6B" w:rsidRDefault="006654A8" w:rsidP="00512F6B">
      <w:pPr>
        <w:rPr>
          <w:del w:id="501" w:author="Frederic GASPAR" w:date="2020-07-08T11:40:00Z"/>
          <w:rFonts w:ascii="Arial" w:hAnsi="Arial" w:cs="Arial"/>
          <w:b/>
          <w:sz w:val="19"/>
          <w:szCs w:val="19"/>
          <w:lang w:val="fr-FR"/>
        </w:rPr>
        <w:pPrChange w:id="502" w:author="Frederic GASPAR" w:date="2020-07-08T11:40:00Z">
          <w:pPr>
            <w:pStyle w:val="Paragraphedeliste"/>
            <w:spacing w:after="40" w:line="276" w:lineRule="auto"/>
            <w:ind w:left="862"/>
          </w:pPr>
        </w:pPrChange>
      </w:pPr>
    </w:p>
    <w:p w14:paraId="174672DD" w14:textId="77777777" w:rsidR="00512F6B" w:rsidRPr="006C2AC7" w:rsidRDefault="00512F6B" w:rsidP="00512F6B">
      <w:pPr>
        <w:pStyle w:val="Paragraphedeliste"/>
        <w:spacing w:after="40" w:line="276" w:lineRule="auto"/>
        <w:contextualSpacing w:val="0"/>
        <w:rPr>
          <w:ins w:id="503" w:author="Frederic GASPAR" w:date="2020-07-08T11:40:00Z"/>
          <w:lang w:val="fr-FR"/>
        </w:rPr>
        <w:pPrChange w:id="504" w:author="Frederic GASPAR" w:date="2020-07-08T11:41:00Z">
          <w:pPr>
            <w:spacing w:after="40" w:line="276" w:lineRule="auto"/>
          </w:pPr>
        </w:pPrChange>
      </w:pPr>
    </w:p>
    <w:p w14:paraId="128BC23E" w14:textId="77777777" w:rsidR="00512F6B" w:rsidRDefault="00512F6B" w:rsidP="00512F6B">
      <w:pPr>
        <w:rPr>
          <w:ins w:id="505" w:author="Frederic GASPAR" w:date="2020-07-08T11:41:00Z"/>
          <w:rFonts w:ascii="Arial" w:hAnsi="Arial" w:cs="Arial"/>
          <w:sz w:val="19"/>
          <w:szCs w:val="19"/>
          <w:lang w:val="fr-FR"/>
        </w:rPr>
        <w:pPrChange w:id="506" w:author="Frederic GASPAR" w:date="2020-07-08T11:40:00Z">
          <w:pPr>
            <w:pStyle w:val="Paragraphedeliste"/>
            <w:spacing w:after="40" w:line="276" w:lineRule="auto"/>
            <w:ind w:left="862"/>
          </w:pPr>
        </w:pPrChange>
      </w:pPr>
      <w:ins w:id="507" w:author="Frederic GASPAR" w:date="2020-07-08T11:41:00Z">
        <w:r>
          <w:rPr>
            <w:rFonts w:ascii="Arial" w:hAnsi="Arial" w:cs="Arial"/>
            <w:b/>
            <w:sz w:val="19"/>
            <w:szCs w:val="19"/>
            <w:lang w:val="fr-FR"/>
          </w:rPr>
          <w:t xml:space="preserve">II </w:t>
        </w:r>
      </w:ins>
      <w:ins w:id="508" w:author="Frederic GASPAR" w:date="2020-07-08T11:40:00Z">
        <w:r w:rsidRPr="00512F6B">
          <w:rPr>
            <w:rFonts w:ascii="Arial" w:hAnsi="Arial" w:cs="Arial"/>
            <w:b/>
            <w:sz w:val="19"/>
            <w:szCs w:val="19"/>
            <w:lang w:val="fr-FR"/>
            <w:rPrChange w:id="509" w:author="Frederic GASPAR" w:date="2020-07-08T11:40:00Z">
              <w:rPr>
                <w:b/>
                <w:lang w:val="fr-FR"/>
              </w:rPr>
            </w:rPrChange>
          </w:rPr>
          <w:t xml:space="preserve">List of risk factors for venous thrombosis (DVT and PE) </w:t>
        </w:r>
        <w:r w:rsidRPr="00512F6B">
          <w:rPr>
            <w:rFonts w:ascii="Arial" w:hAnsi="Arial" w:cs="Arial"/>
            <w:sz w:val="19"/>
            <w:szCs w:val="19"/>
            <w:lang w:val="fr-FR"/>
            <w:rPrChange w:id="510" w:author="Frederic GASPAR" w:date="2020-07-08T11:40:00Z">
              <w:rPr>
                <w:rFonts w:ascii="Arial" w:hAnsi="Arial" w:cs="Arial"/>
                <w:b/>
                <w:sz w:val="19"/>
                <w:szCs w:val="19"/>
                <w:lang w:val="fr-FR"/>
              </w:rPr>
            </w:rPrChange>
          </w:rPr>
          <w:t>(taken from different risk scores presented in the literature, we focused mainly on the most relevant sources with external validation)</w:t>
        </w:r>
      </w:ins>
    </w:p>
    <w:p w14:paraId="79BD88B4" w14:textId="42CB7672" w:rsidR="006654A8" w:rsidRPr="00512F6B" w:rsidDel="00512F6B" w:rsidRDefault="006654A8" w:rsidP="00512F6B">
      <w:pPr>
        <w:rPr>
          <w:del w:id="511" w:author="Frederic GASPAR" w:date="2020-07-08T11:40:00Z"/>
          <w:rFonts w:ascii="Arial" w:hAnsi="Arial" w:cs="Arial"/>
          <w:sz w:val="19"/>
          <w:szCs w:val="19"/>
          <w:lang w:val="fr-FR"/>
          <w:rPrChange w:id="512" w:author="Frederic GASPAR" w:date="2020-07-08T11:40:00Z">
            <w:rPr>
              <w:del w:id="513" w:author="Frederic GASPAR" w:date="2020-07-08T11:40:00Z"/>
              <w:lang w:val="fr-FR"/>
            </w:rPr>
          </w:rPrChange>
        </w:rPr>
        <w:pPrChange w:id="514" w:author="Frederic GASPAR" w:date="2020-07-08T11:40:00Z">
          <w:pPr>
            <w:pStyle w:val="Paragraphedeliste"/>
            <w:numPr>
              <w:numId w:val="4"/>
            </w:numPr>
            <w:spacing w:after="160" w:line="259" w:lineRule="auto"/>
            <w:ind w:left="567" w:hanging="283"/>
          </w:pPr>
        </w:pPrChange>
      </w:pPr>
      <w:del w:id="515" w:author="Frederic GASPAR" w:date="2020-07-08T11:40:00Z">
        <w:r w:rsidRPr="00512F6B" w:rsidDel="00512F6B">
          <w:rPr>
            <w:rFonts w:ascii="Arial" w:hAnsi="Arial" w:cs="Arial"/>
            <w:b/>
            <w:sz w:val="19"/>
            <w:szCs w:val="19"/>
            <w:lang w:val="fr-FR"/>
            <w:rPrChange w:id="516" w:author="Frederic GASPAR" w:date="2020-07-08T11:40:00Z">
              <w:rPr>
                <w:b/>
                <w:lang w:val="fr-FR"/>
              </w:rPr>
            </w:rPrChange>
          </w:rPr>
          <w:delText>Liste des facteurs de risque pour les</w:delText>
        </w:r>
        <w:r w:rsidR="00896DFD" w:rsidRPr="00512F6B" w:rsidDel="00512F6B">
          <w:rPr>
            <w:rFonts w:ascii="Arial" w:hAnsi="Arial" w:cs="Arial"/>
            <w:b/>
            <w:sz w:val="19"/>
            <w:szCs w:val="19"/>
            <w:lang w:val="fr-FR"/>
            <w:rPrChange w:id="517" w:author="Frederic GASPAR" w:date="2020-07-08T11:40:00Z">
              <w:rPr>
                <w:b/>
                <w:lang w:val="fr-FR"/>
              </w:rPr>
            </w:rPrChange>
          </w:rPr>
          <w:delText xml:space="preserve"> thromboses veineuses</w:delText>
        </w:r>
        <w:r w:rsidR="00896DFD" w:rsidRPr="00512F6B" w:rsidDel="00512F6B">
          <w:rPr>
            <w:rFonts w:ascii="Arial" w:hAnsi="Arial" w:cs="Arial"/>
            <w:sz w:val="19"/>
            <w:szCs w:val="19"/>
            <w:lang w:val="fr-FR"/>
            <w:rPrChange w:id="518" w:author="Frederic GASPAR" w:date="2020-07-08T11:40:00Z">
              <w:rPr>
                <w:lang w:val="fr-FR"/>
              </w:rPr>
            </w:rPrChange>
          </w:rPr>
          <w:delText xml:space="preserve"> (TVP et EP)</w:delText>
        </w:r>
        <w:r w:rsidRPr="00512F6B" w:rsidDel="00512F6B">
          <w:rPr>
            <w:rFonts w:ascii="Arial" w:hAnsi="Arial" w:cs="Arial"/>
            <w:sz w:val="19"/>
            <w:szCs w:val="19"/>
            <w:lang w:val="fr-FR"/>
            <w:rPrChange w:id="519" w:author="Frederic GASPAR" w:date="2020-07-08T11:40:00Z">
              <w:rPr>
                <w:lang w:val="fr-FR"/>
              </w:rPr>
            </w:rPrChange>
          </w:rPr>
          <w:delText xml:space="preserve"> (tiré des différents scores de risque présentés dans la littérature, nous nous sommes focalisés essentiellement sur les sources les plus pertinentes avec validation externe)</w:delText>
        </w:r>
      </w:del>
    </w:p>
    <w:p w14:paraId="77325500" w14:textId="77777777" w:rsidR="006654A8" w:rsidRPr="006C2AC7" w:rsidRDefault="006654A8" w:rsidP="00512F6B">
      <w:pPr>
        <w:rPr>
          <w:lang w:val="fr-FR"/>
        </w:rPr>
        <w:pPrChange w:id="520" w:author="Frederic GASPAR" w:date="2020-07-08T11:40:00Z">
          <w:pPr>
            <w:pStyle w:val="Paragraphedeliste"/>
            <w:spacing w:after="40" w:line="276" w:lineRule="auto"/>
            <w:ind w:left="862"/>
          </w:pPr>
        </w:pPrChange>
      </w:pPr>
    </w:p>
    <w:p w14:paraId="60F3EBB1" w14:textId="222C2563" w:rsidR="006654A8" w:rsidRPr="00A32053" w:rsidRDefault="00512F6B" w:rsidP="00A32053">
      <w:pPr>
        <w:pStyle w:val="Paragraphedeliste"/>
        <w:numPr>
          <w:ilvl w:val="0"/>
          <w:numId w:val="25"/>
        </w:numPr>
        <w:spacing w:after="160" w:line="259" w:lineRule="auto"/>
        <w:rPr>
          <w:rFonts w:ascii="Arial" w:hAnsi="Arial" w:cs="Arial"/>
          <w:sz w:val="19"/>
          <w:szCs w:val="19"/>
          <w:lang w:val="fr-FR"/>
          <w:rPrChange w:id="521" w:author="Frederic GASPAR" w:date="2020-07-08T11:57:00Z">
            <w:rPr>
              <w:lang w:val="fr-FR"/>
            </w:rPr>
          </w:rPrChange>
        </w:rPr>
        <w:pPrChange w:id="522" w:author="Frederic GASPAR" w:date="2020-07-08T11:57:00Z">
          <w:pPr>
            <w:pStyle w:val="Paragraphedeliste"/>
            <w:numPr>
              <w:ilvl w:val="1"/>
              <w:numId w:val="6"/>
            </w:numPr>
            <w:spacing w:after="160" w:line="259" w:lineRule="auto"/>
            <w:ind w:left="709" w:hanging="360"/>
          </w:pPr>
        </w:pPrChange>
      </w:pPr>
      <w:ins w:id="523" w:author="Frederic GASPAR" w:date="2020-07-08T11:41:00Z">
        <w:r w:rsidRPr="00A32053">
          <w:rPr>
            <w:rFonts w:ascii="Arial" w:hAnsi="Arial" w:cs="Arial"/>
            <w:sz w:val="19"/>
            <w:szCs w:val="19"/>
            <w:lang w:val="fr-FR"/>
            <w:rPrChange w:id="524" w:author="Frederic GASPAR" w:date="2020-07-08T11:57:00Z">
              <w:rPr>
                <w:lang w:val="fr-FR"/>
              </w:rPr>
            </w:rPrChange>
          </w:rPr>
          <w:t>A</w:t>
        </w:r>
      </w:ins>
      <w:commentRangeStart w:id="525"/>
      <w:del w:id="526" w:author="Frederic GASPAR" w:date="2020-07-08T11:41:00Z">
        <w:r w:rsidR="006654A8" w:rsidRPr="00A32053" w:rsidDel="00512F6B">
          <w:rPr>
            <w:rFonts w:ascii="Arial" w:hAnsi="Arial" w:cs="Arial"/>
            <w:sz w:val="19"/>
            <w:szCs w:val="19"/>
            <w:lang w:val="fr-FR"/>
            <w:rPrChange w:id="527" w:author="Frederic GASPAR" w:date="2020-07-08T11:57:00Z">
              <w:rPr>
                <w:lang w:val="fr-FR"/>
              </w:rPr>
            </w:rPrChange>
          </w:rPr>
          <w:delText>Â</w:delText>
        </w:r>
      </w:del>
      <w:r w:rsidR="006654A8" w:rsidRPr="00A32053">
        <w:rPr>
          <w:rFonts w:ascii="Arial" w:hAnsi="Arial" w:cs="Arial"/>
          <w:sz w:val="19"/>
          <w:szCs w:val="19"/>
          <w:lang w:val="fr-FR"/>
          <w:rPrChange w:id="528" w:author="Frederic GASPAR" w:date="2020-07-08T11:57:00Z">
            <w:rPr>
              <w:lang w:val="fr-FR"/>
            </w:rPr>
          </w:rPrChange>
        </w:rPr>
        <w:t xml:space="preserve">ge ≥ 65 </w:t>
      </w:r>
      <w:del w:id="529" w:author="Frederic GASPAR" w:date="2020-07-08T11:41:00Z">
        <w:r w:rsidR="006654A8" w:rsidRPr="00A32053" w:rsidDel="00512F6B">
          <w:rPr>
            <w:rFonts w:ascii="Arial" w:hAnsi="Arial" w:cs="Arial"/>
            <w:sz w:val="19"/>
            <w:szCs w:val="19"/>
            <w:lang w:val="fr-FR"/>
            <w:rPrChange w:id="530" w:author="Frederic GASPAR" w:date="2020-07-08T11:57:00Z">
              <w:rPr>
                <w:lang w:val="fr-FR"/>
              </w:rPr>
            </w:rPrChange>
          </w:rPr>
          <w:delText xml:space="preserve">ans (parfois 75, 80 ou 85 selon les articles) </w:delText>
        </w:r>
        <w:commentRangeEnd w:id="525"/>
        <w:r w:rsidR="0030706F" w:rsidDel="00512F6B">
          <w:rPr>
            <w:rStyle w:val="Marquedecommentaire"/>
          </w:rPr>
          <w:commentReference w:id="525"/>
        </w:r>
      </w:del>
    </w:p>
    <w:p w14:paraId="4BFC582B" w14:textId="1CCB17FB" w:rsidR="00404A72" w:rsidRPr="00A32053" w:rsidRDefault="00404A72" w:rsidP="00A32053">
      <w:pPr>
        <w:pStyle w:val="Paragraphedeliste"/>
        <w:numPr>
          <w:ilvl w:val="0"/>
          <w:numId w:val="25"/>
        </w:numPr>
        <w:spacing w:after="160" w:line="259" w:lineRule="auto"/>
        <w:rPr>
          <w:ins w:id="531" w:author="Frederic GASPAR" w:date="2020-07-08T11:53:00Z"/>
          <w:rFonts w:ascii="Arial" w:hAnsi="Arial" w:cs="Arial"/>
          <w:sz w:val="19"/>
          <w:szCs w:val="19"/>
          <w:lang w:val="fr-FR"/>
          <w:rPrChange w:id="532" w:author="Frederic GASPAR" w:date="2020-07-08T11:57:00Z">
            <w:rPr>
              <w:ins w:id="533" w:author="Frederic GASPAR" w:date="2020-07-08T11:53:00Z"/>
              <w:lang w:val="fr-FR"/>
            </w:rPr>
          </w:rPrChange>
        </w:rPr>
        <w:pPrChange w:id="534" w:author="Frederic GASPAR" w:date="2020-07-08T11:57:00Z">
          <w:pPr>
            <w:pStyle w:val="Paragraphedeliste"/>
            <w:numPr>
              <w:ilvl w:val="1"/>
              <w:numId w:val="6"/>
            </w:numPr>
            <w:spacing w:after="160" w:line="259" w:lineRule="auto"/>
            <w:ind w:left="1440" w:hanging="360"/>
          </w:pPr>
        </w:pPrChange>
      </w:pPr>
      <w:ins w:id="535" w:author="Frederic GASPAR" w:date="2020-07-08T11:53:00Z">
        <w:r w:rsidRPr="00A32053">
          <w:rPr>
            <w:rFonts w:ascii="Arial" w:hAnsi="Arial" w:cs="Arial"/>
            <w:sz w:val="19"/>
            <w:szCs w:val="19"/>
            <w:lang w:val="fr-FR"/>
            <w:rPrChange w:id="536" w:author="Frederic GASPAR" w:date="2020-07-08T11:57:00Z">
              <w:rPr>
                <w:lang w:val="fr-FR"/>
              </w:rPr>
            </w:rPrChange>
          </w:rPr>
          <w:t xml:space="preserve">Presence of acquired or genetic thrombophilia </w:t>
        </w:r>
        <w:r w:rsidRPr="00A32053">
          <w:rPr>
            <w:rFonts w:ascii="Arial" w:hAnsi="Arial" w:cs="Arial"/>
            <w:sz w:val="19"/>
            <w:szCs w:val="19"/>
            <w:vertAlign w:val="superscript"/>
            <w:lang w:val="fr-FR"/>
            <w:rPrChange w:id="537" w:author="Frederic GASPAR" w:date="2020-07-08T11:57:00Z">
              <w:rPr>
                <w:lang w:val="fr-FR"/>
              </w:rPr>
            </w:rPrChange>
          </w:rPr>
          <w:t>1</w:t>
        </w:r>
      </w:ins>
    </w:p>
    <w:p w14:paraId="2ACF52E6" w14:textId="05DBFFF9" w:rsidR="00404A72" w:rsidRPr="00A32053" w:rsidRDefault="00404A72" w:rsidP="00A32053">
      <w:pPr>
        <w:pStyle w:val="Paragraphedeliste"/>
        <w:numPr>
          <w:ilvl w:val="0"/>
          <w:numId w:val="25"/>
        </w:numPr>
        <w:spacing w:after="160" w:line="259" w:lineRule="auto"/>
        <w:rPr>
          <w:ins w:id="538" w:author="Frederic GASPAR" w:date="2020-07-08T11:53:00Z"/>
          <w:rFonts w:ascii="Arial" w:hAnsi="Arial" w:cs="Arial"/>
          <w:sz w:val="19"/>
          <w:szCs w:val="19"/>
          <w:lang w:val="fr-FR"/>
          <w:rPrChange w:id="539" w:author="Frederic GASPAR" w:date="2020-07-08T11:57:00Z">
            <w:rPr>
              <w:ins w:id="540" w:author="Frederic GASPAR" w:date="2020-07-08T11:53:00Z"/>
              <w:lang w:val="fr-FR"/>
            </w:rPr>
          </w:rPrChange>
        </w:rPr>
        <w:pPrChange w:id="541" w:author="Frederic GASPAR" w:date="2020-07-08T11:57:00Z">
          <w:pPr>
            <w:pStyle w:val="Paragraphedeliste"/>
            <w:numPr>
              <w:ilvl w:val="1"/>
              <w:numId w:val="6"/>
            </w:numPr>
            <w:spacing w:after="160" w:line="259" w:lineRule="auto"/>
            <w:ind w:left="1440" w:hanging="360"/>
          </w:pPr>
        </w:pPrChange>
      </w:pPr>
      <w:ins w:id="542" w:author="Frederic GASPAR" w:date="2020-07-08T11:53:00Z">
        <w:r w:rsidRPr="00A32053">
          <w:rPr>
            <w:rFonts w:ascii="Arial" w:hAnsi="Arial" w:cs="Arial"/>
            <w:sz w:val="19"/>
            <w:szCs w:val="19"/>
            <w:lang w:val="fr-FR"/>
            <w:rPrChange w:id="543" w:author="Frederic GASPAR" w:date="2020-07-08T11:57:00Z">
              <w:rPr>
                <w:lang w:val="fr-FR"/>
              </w:rPr>
            </w:rPrChange>
          </w:rPr>
          <w:t xml:space="preserve">Recent TVP/EP (≤ 3, 6 or 12 months depending on the study) </w:t>
        </w:r>
      </w:ins>
    </w:p>
    <w:p w14:paraId="6EABFCE5" w14:textId="46C63C85" w:rsidR="00404A72" w:rsidRPr="00A32053" w:rsidRDefault="00404A72" w:rsidP="00A32053">
      <w:pPr>
        <w:pStyle w:val="Paragraphedeliste"/>
        <w:numPr>
          <w:ilvl w:val="0"/>
          <w:numId w:val="25"/>
        </w:numPr>
        <w:spacing w:after="160" w:line="259" w:lineRule="auto"/>
        <w:rPr>
          <w:ins w:id="544" w:author="Frederic GASPAR" w:date="2020-07-08T11:53:00Z"/>
          <w:rFonts w:ascii="Arial" w:hAnsi="Arial" w:cs="Arial"/>
          <w:sz w:val="19"/>
          <w:szCs w:val="19"/>
          <w:lang w:val="fr-FR"/>
          <w:rPrChange w:id="545" w:author="Frederic GASPAR" w:date="2020-07-08T11:57:00Z">
            <w:rPr>
              <w:ins w:id="546" w:author="Frederic GASPAR" w:date="2020-07-08T11:53:00Z"/>
              <w:lang w:val="fr-FR"/>
            </w:rPr>
          </w:rPrChange>
        </w:rPr>
        <w:pPrChange w:id="547" w:author="Frederic GASPAR" w:date="2020-07-08T11:57:00Z">
          <w:pPr>
            <w:pStyle w:val="Paragraphedeliste"/>
            <w:numPr>
              <w:ilvl w:val="1"/>
              <w:numId w:val="6"/>
            </w:numPr>
            <w:spacing w:after="160" w:line="259" w:lineRule="auto"/>
            <w:ind w:left="1440" w:hanging="360"/>
          </w:pPr>
        </w:pPrChange>
      </w:pPr>
      <w:ins w:id="548" w:author="Frederic GASPAR" w:date="2020-07-08T11:53:00Z">
        <w:r w:rsidRPr="00A32053">
          <w:rPr>
            <w:rFonts w:ascii="Arial" w:hAnsi="Arial" w:cs="Arial"/>
            <w:sz w:val="19"/>
            <w:szCs w:val="19"/>
            <w:lang w:val="fr-FR"/>
            <w:rPrChange w:id="549" w:author="Frederic GASPAR" w:date="2020-07-08T11:57:00Z">
              <w:rPr>
                <w:lang w:val="fr-FR"/>
              </w:rPr>
            </w:rPrChange>
          </w:rPr>
          <w:t>Active cancer</w:t>
        </w:r>
        <w:r w:rsidRPr="00A32053">
          <w:rPr>
            <w:rFonts w:ascii="Arial" w:hAnsi="Arial" w:cs="Arial"/>
            <w:sz w:val="19"/>
            <w:szCs w:val="19"/>
            <w:vertAlign w:val="superscript"/>
            <w:lang w:val="fr-FR"/>
            <w:rPrChange w:id="550" w:author="Frederic GASPAR" w:date="2020-07-08T11:57:00Z">
              <w:rPr>
                <w:lang w:val="fr-FR"/>
              </w:rPr>
            </w:rPrChange>
          </w:rPr>
          <w:t xml:space="preserve"> 2</w:t>
        </w:r>
      </w:ins>
    </w:p>
    <w:p w14:paraId="5711D7FF" w14:textId="48559228" w:rsidR="00404A72" w:rsidRPr="00A32053" w:rsidRDefault="00404A72" w:rsidP="00A32053">
      <w:pPr>
        <w:pStyle w:val="Paragraphedeliste"/>
        <w:numPr>
          <w:ilvl w:val="0"/>
          <w:numId w:val="25"/>
        </w:numPr>
        <w:spacing w:after="160" w:line="259" w:lineRule="auto"/>
        <w:rPr>
          <w:ins w:id="551" w:author="Frederic GASPAR" w:date="2020-07-08T11:53:00Z"/>
          <w:rFonts w:ascii="Arial" w:hAnsi="Arial" w:cs="Arial"/>
          <w:sz w:val="19"/>
          <w:szCs w:val="19"/>
          <w:lang w:val="fr-FR"/>
          <w:rPrChange w:id="552" w:author="Frederic GASPAR" w:date="2020-07-08T11:57:00Z">
            <w:rPr>
              <w:ins w:id="553" w:author="Frederic GASPAR" w:date="2020-07-08T11:53:00Z"/>
              <w:lang w:val="fr-FR"/>
            </w:rPr>
          </w:rPrChange>
        </w:rPr>
        <w:pPrChange w:id="554" w:author="Frederic GASPAR" w:date="2020-07-08T11:57:00Z">
          <w:pPr>
            <w:pStyle w:val="Paragraphedeliste"/>
            <w:numPr>
              <w:ilvl w:val="1"/>
              <w:numId w:val="6"/>
            </w:numPr>
            <w:spacing w:after="160" w:line="259" w:lineRule="auto"/>
            <w:ind w:left="1440" w:hanging="360"/>
          </w:pPr>
        </w:pPrChange>
      </w:pPr>
      <w:ins w:id="555" w:author="Frederic GASPAR" w:date="2020-07-08T11:53:00Z">
        <w:r w:rsidRPr="00A32053">
          <w:rPr>
            <w:rFonts w:ascii="Arial" w:hAnsi="Arial" w:cs="Arial"/>
            <w:sz w:val="19"/>
            <w:szCs w:val="19"/>
            <w:lang w:val="fr-FR"/>
            <w:rPrChange w:id="556" w:author="Frederic GASPAR" w:date="2020-07-08T11:57:00Z">
              <w:rPr>
                <w:lang w:val="fr-FR"/>
              </w:rPr>
            </w:rPrChange>
          </w:rPr>
          <w:t xml:space="preserve">Paralysis of the lower members: hemiparesis, hemiplegia, paraplegia </w:t>
        </w:r>
      </w:ins>
    </w:p>
    <w:p w14:paraId="7C0666AD" w14:textId="77777777" w:rsidR="00404A72" w:rsidRPr="00A32053" w:rsidRDefault="00404A72" w:rsidP="00A32053">
      <w:pPr>
        <w:pStyle w:val="Paragraphedeliste"/>
        <w:numPr>
          <w:ilvl w:val="0"/>
          <w:numId w:val="25"/>
        </w:numPr>
        <w:spacing w:after="160" w:line="259" w:lineRule="auto"/>
        <w:rPr>
          <w:ins w:id="557" w:author="Frederic GASPAR" w:date="2020-07-08T11:54:00Z"/>
          <w:rFonts w:ascii="Arial" w:hAnsi="Arial" w:cs="Arial"/>
          <w:sz w:val="19"/>
          <w:szCs w:val="19"/>
          <w:lang w:val="fr-FR"/>
          <w:rPrChange w:id="558" w:author="Frederic GASPAR" w:date="2020-07-08T11:57:00Z">
            <w:rPr>
              <w:ins w:id="559" w:author="Frederic GASPAR" w:date="2020-07-08T11:54:00Z"/>
              <w:lang w:val="fr-FR"/>
            </w:rPr>
          </w:rPrChange>
        </w:rPr>
        <w:pPrChange w:id="560" w:author="Frederic GASPAR" w:date="2020-07-08T11:57:00Z">
          <w:pPr>
            <w:pStyle w:val="Paragraphedeliste"/>
            <w:numPr>
              <w:ilvl w:val="1"/>
              <w:numId w:val="6"/>
            </w:numPr>
            <w:spacing w:after="160" w:line="259" w:lineRule="auto"/>
            <w:ind w:left="1440" w:hanging="360"/>
          </w:pPr>
        </w:pPrChange>
      </w:pPr>
      <w:ins w:id="561" w:author="Frederic GASPAR" w:date="2020-07-08T11:53:00Z">
        <w:r w:rsidRPr="00A32053">
          <w:rPr>
            <w:rFonts w:ascii="Arial" w:hAnsi="Arial" w:cs="Arial"/>
            <w:sz w:val="19"/>
            <w:szCs w:val="19"/>
            <w:lang w:val="fr-FR"/>
            <w:rPrChange w:id="562" w:author="Frederic GASPAR" w:date="2020-07-08T11:57:00Z">
              <w:rPr>
                <w:lang w:val="fr-FR"/>
              </w:rPr>
            </w:rPrChange>
          </w:rPr>
          <w:t xml:space="preserve">Presence of cardiovascular disease: chronic heart failure, congenital heart disease, history of myocardial infarction, hypertension. </w:t>
        </w:r>
      </w:ins>
    </w:p>
    <w:p w14:paraId="06DF09EC" w14:textId="3CA40952" w:rsidR="00404A72" w:rsidRPr="00A32053" w:rsidRDefault="00404A72" w:rsidP="00A32053">
      <w:pPr>
        <w:pStyle w:val="Paragraphedeliste"/>
        <w:numPr>
          <w:ilvl w:val="0"/>
          <w:numId w:val="25"/>
        </w:numPr>
        <w:spacing w:after="160" w:line="259" w:lineRule="auto"/>
        <w:rPr>
          <w:ins w:id="563" w:author="Frederic GASPAR" w:date="2020-07-08T11:53:00Z"/>
          <w:rFonts w:ascii="Arial" w:hAnsi="Arial" w:cs="Arial"/>
          <w:sz w:val="19"/>
          <w:szCs w:val="19"/>
          <w:lang w:val="fr-FR"/>
          <w:rPrChange w:id="564" w:author="Frederic GASPAR" w:date="2020-07-08T11:57:00Z">
            <w:rPr>
              <w:ins w:id="565" w:author="Frederic GASPAR" w:date="2020-07-08T11:53:00Z"/>
              <w:lang w:val="fr-FR"/>
            </w:rPr>
          </w:rPrChange>
        </w:rPr>
        <w:pPrChange w:id="566" w:author="Frederic GASPAR" w:date="2020-07-08T11:57:00Z">
          <w:pPr>
            <w:pStyle w:val="Paragraphedeliste"/>
            <w:numPr>
              <w:ilvl w:val="1"/>
              <w:numId w:val="6"/>
            </w:numPr>
            <w:spacing w:after="160" w:line="259" w:lineRule="auto"/>
            <w:ind w:left="1440" w:hanging="360"/>
          </w:pPr>
        </w:pPrChange>
      </w:pPr>
      <w:ins w:id="567" w:author="Frederic GASPAR" w:date="2020-07-08T11:53:00Z">
        <w:r w:rsidRPr="00A32053">
          <w:rPr>
            <w:rFonts w:ascii="Arial" w:hAnsi="Arial" w:cs="Arial"/>
            <w:sz w:val="19"/>
            <w:szCs w:val="19"/>
            <w:lang w:val="fr-FR"/>
            <w:rPrChange w:id="568" w:author="Frederic GASPAR" w:date="2020-07-08T11:57:00Z">
              <w:rPr>
                <w:lang w:val="fr-FR"/>
              </w:rPr>
            </w:rPrChange>
          </w:rPr>
          <w:t xml:space="preserve">Recent stroke (≤ 3, 6 or 12 months?) </w:t>
        </w:r>
      </w:ins>
    </w:p>
    <w:p w14:paraId="358C51DE" w14:textId="45F2A1B2" w:rsidR="00404A72" w:rsidRPr="00A32053" w:rsidRDefault="00404A72" w:rsidP="00A32053">
      <w:pPr>
        <w:pStyle w:val="Paragraphedeliste"/>
        <w:numPr>
          <w:ilvl w:val="0"/>
          <w:numId w:val="25"/>
        </w:numPr>
        <w:spacing w:after="160" w:line="259" w:lineRule="auto"/>
        <w:rPr>
          <w:ins w:id="569" w:author="Frederic GASPAR" w:date="2020-07-08T11:53:00Z"/>
          <w:rFonts w:ascii="Arial" w:hAnsi="Arial" w:cs="Arial"/>
          <w:sz w:val="19"/>
          <w:szCs w:val="19"/>
          <w:lang w:val="fr-FR"/>
          <w:rPrChange w:id="570" w:author="Frederic GASPAR" w:date="2020-07-08T11:57:00Z">
            <w:rPr>
              <w:ins w:id="571" w:author="Frederic GASPAR" w:date="2020-07-08T11:53:00Z"/>
              <w:lang w:val="fr-FR"/>
            </w:rPr>
          </w:rPrChange>
        </w:rPr>
        <w:pPrChange w:id="572" w:author="Frederic GASPAR" w:date="2020-07-08T11:57:00Z">
          <w:pPr>
            <w:pStyle w:val="Paragraphedeliste"/>
            <w:numPr>
              <w:ilvl w:val="1"/>
              <w:numId w:val="6"/>
            </w:numPr>
            <w:spacing w:after="160" w:line="259" w:lineRule="auto"/>
            <w:ind w:left="1440" w:hanging="360"/>
          </w:pPr>
        </w:pPrChange>
      </w:pPr>
      <w:ins w:id="573" w:author="Frederic GASPAR" w:date="2020-07-08T11:53:00Z">
        <w:r w:rsidRPr="00A32053">
          <w:rPr>
            <w:rFonts w:ascii="Arial" w:hAnsi="Arial" w:cs="Arial"/>
            <w:sz w:val="19"/>
            <w:szCs w:val="19"/>
            <w:lang w:val="fr-FR"/>
            <w:rPrChange w:id="574" w:author="Frederic GASPAR" w:date="2020-07-08T11:57:00Z">
              <w:rPr>
                <w:lang w:val="fr-FR"/>
              </w:rPr>
            </w:rPrChange>
          </w:rPr>
          <w:t xml:space="preserve">Presence of chronic lung disease: chronic respiratory failure, BPCO </w:t>
        </w:r>
      </w:ins>
    </w:p>
    <w:p w14:paraId="632D6ECA" w14:textId="158919EF" w:rsidR="00404A72" w:rsidRPr="00A32053" w:rsidRDefault="00404A72" w:rsidP="00A32053">
      <w:pPr>
        <w:pStyle w:val="Paragraphedeliste"/>
        <w:numPr>
          <w:ilvl w:val="0"/>
          <w:numId w:val="25"/>
        </w:numPr>
        <w:spacing w:after="160" w:line="259" w:lineRule="auto"/>
        <w:rPr>
          <w:ins w:id="575" w:author="Frederic GASPAR" w:date="2020-07-08T11:53:00Z"/>
          <w:rFonts w:ascii="Arial" w:hAnsi="Arial" w:cs="Arial"/>
          <w:sz w:val="19"/>
          <w:szCs w:val="19"/>
          <w:lang w:val="fr-FR"/>
          <w:rPrChange w:id="576" w:author="Frederic GASPAR" w:date="2020-07-08T11:57:00Z">
            <w:rPr>
              <w:ins w:id="577" w:author="Frederic GASPAR" w:date="2020-07-08T11:53:00Z"/>
              <w:lang w:val="fr-FR"/>
            </w:rPr>
          </w:rPrChange>
        </w:rPr>
        <w:pPrChange w:id="578" w:author="Frederic GASPAR" w:date="2020-07-08T11:57:00Z">
          <w:pPr>
            <w:pStyle w:val="Paragraphedeliste"/>
            <w:numPr>
              <w:ilvl w:val="1"/>
              <w:numId w:val="6"/>
            </w:numPr>
            <w:spacing w:after="160" w:line="259" w:lineRule="auto"/>
            <w:ind w:left="1440" w:hanging="360"/>
          </w:pPr>
        </w:pPrChange>
      </w:pPr>
      <w:ins w:id="579" w:author="Frederic GASPAR" w:date="2020-07-08T11:53:00Z">
        <w:r w:rsidRPr="00A32053">
          <w:rPr>
            <w:rFonts w:ascii="Arial" w:hAnsi="Arial" w:cs="Arial"/>
            <w:sz w:val="19"/>
            <w:szCs w:val="19"/>
            <w:lang w:val="fr-FR"/>
            <w:rPrChange w:id="580" w:author="Frederic GASPAR" w:date="2020-07-08T11:57:00Z">
              <w:rPr>
                <w:lang w:val="fr-FR"/>
              </w:rPr>
            </w:rPrChange>
          </w:rPr>
          <w:t xml:space="preserve">Presence of inflammatory disease: inflammatory disease of the digestive tract (Crohn's disease, ulcerative colitis), rheumatoid arthritis </w:t>
        </w:r>
      </w:ins>
    </w:p>
    <w:p w14:paraId="61001D9D" w14:textId="6A1A811E" w:rsidR="00404A72" w:rsidRPr="00A32053" w:rsidRDefault="00404A72" w:rsidP="00A32053">
      <w:pPr>
        <w:pStyle w:val="Paragraphedeliste"/>
        <w:numPr>
          <w:ilvl w:val="0"/>
          <w:numId w:val="25"/>
        </w:numPr>
        <w:spacing w:after="160" w:line="259" w:lineRule="auto"/>
        <w:rPr>
          <w:ins w:id="581" w:author="Frederic GASPAR" w:date="2020-07-08T11:53:00Z"/>
          <w:rFonts w:ascii="Arial" w:hAnsi="Arial" w:cs="Arial"/>
          <w:sz w:val="19"/>
          <w:szCs w:val="19"/>
          <w:lang w:val="fr-FR"/>
          <w:rPrChange w:id="582" w:author="Frederic GASPAR" w:date="2020-07-08T11:57:00Z">
            <w:rPr>
              <w:ins w:id="583" w:author="Frederic GASPAR" w:date="2020-07-08T11:53:00Z"/>
              <w:lang w:val="fr-FR"/>
            </w:rPr>
          </w:rPrChange>
        </w:rPr>
        <w:pPrChange w:id="584" w:author="Frederic GASPAR" w:date="2020-07-08T11:57:00Z">
          <w:pPr>
            <w:pStyle w:val="Paragraphedeliste"/>
            <w:numPr>
              <w:ilvl w:val="1"/>
              <w:numId w:val="6"/>
            </w:numPr>
            <w:spacing w:after="160" w:line="259" w:lineRule="auto"/>
            <w:ind w:left="1440" w:hanging="360"/>
          </w:pPr>
        </w:pPrChange>
      </w:pPr>
      <w:ins w:id="585" w:author="Frederic GASPAR" w:date="2020-07-08T11:53:00Z">
        <w:r w:rsidRPr="00A32053">
          <w:rPr>
            <w:rFonts w:ascii="Arial" w:hAnsi="Arial" w:cs="Arial"/>
            <w:sz w:val="19"/>
            <w:szCs w:val="19"/>
            <w:lang w:val="fr-FR"/>
            <w:rPrChange w:id="586" w:author="Frederic GASPAR" w:date="2020-07-08T11:57:00Z">
              <w:rPr>
                <w:lang w:val="fr-FR"/>
              </w:rPr>
            </w:rPrChange>
          </w:rPr>
          <w:t xml:space="preserve">Diabetes </w:t>
        </w:r>
      </w:ins>
    </w:p>
    <w:p w14:paraId="5C7CEEE5" w14:textId="31A82539" w:rsidR="00404A72" w:rsidRPr="00A32053" w:rsidRDefault="00404A72" w:rsidP="00A32053">
      <w:pPr>
        <w:pStyle w:val="Paragraphedeliste"/>
        <w:numPr>
          <w:ilvl w:val="0"/>
          <w:numId w:val="25"/>
        </w:numPr>
        <w:spacing w:after="160" w:line="259" w:lineRule="auto"/>
        <w:rPr>
          <w:ins w:id="587" w:author="Frederic GASPAR" w:date="2020-07-08T11:53:00Z"/>
          <w:rFonts w:ascii="Arial" w:hAnsi="Arial" w:cs="Arial"/>
          <w:sz w:val="19"/>
          <w:szCs w:val="19"/>
          <w:lang w:val="fr-FR"/>
          <w:rPrChange w:id="588" w:author="Frederic GASPAR" w:date="2020-07-08T11:57:00Z">
            <w:rPr>
              <w:ins w:id="589" w:author="Frederic GASPAR" w:date="2020-07-08T11:53:00Z"/>
              <w:lang w:val="fr-FR"/>
            </w:rPr>
          </w:rPrChange>
        </w:rPr>
        <w:pPrChange w:id="590" w:author="Frederic GASPAR" w:date="2020-07-08T11:57:00Z">
          <w:pPr>
            <w:pStyle w:val="Paragraphedeliste"/>
            <w:numPr>
              <w:ilvl w:val="1"/>
              <w:numId w:val="6"/>
            </w:numPr>
            <w:spacing w:after="160" w:line="259" w:lineRule="auto"/>
            <w:ind w:left="1440" w:hanging="360"/>
          </w:pPr>
        </w:pPrChange>
      </w:pPr>
      <w:ins w:id="591" w:author="Frederic GASPAR" w:date="2020-07-08T11:53:00Z">
        <w:r w:rsidRPr="00A32053">
          <w:rPr>
            <w:rFonts w:ascii="Arial" w:hAnsi="Arial" w:cs="Arial"/>
            <w:sz w:val="19"/>
            <w:szCs w:val="19"/>
            <w:lang w:val="fr-FR"/>
            <w:rPrChange w:id="592" w:author="Frederic GASPAR" w:date="2020-07-08T11:57:00Z">
              <w:rPr>
                <w:lang w:val="fr-FR"/>
              </w:rPr>
            </w:rPrChange>
          </w:rPr>
          <w:t>Obesity</w:t>
        </w:r>
        <w:r w:rsidRPr="00A32053">
          <w:rPr>
            <w:rFonts w:ascii="Arial" w:hAnsi="Arial" w:cs="Arial"/>
            <w:sz w:val="19"/>
            <w:szCs w:val="19"/>
            <w:vertAlign w:val="superscript"/>
            <w:lang w:val="fr-FR"/>
            <w:rPrChange w:id="593" w:author="Frederic GASPAR" w:date="2020-07-08T11:57:00Z">
              <w:rPr>
                <w:lang w:val="fr-FR"/>
              </w:rPr>
            </w:rPrChange>
          </w:rPr>
          <w:t xml:space="preserve"> 3</w:t>
        </w:r>
      </w:ins>
    </w:p>
    <w:p w14:paraId="3FE59F62" w14:textId="3DAD072A" w:rsidR="00404A72" w:rsidRPr="00A32053" w:rsidRDefault="00404A72" w:rsidP="00A32053">
      <w:pPr>
        <w:pStyle w:val="Paragraphedeliste"/>
        <w:numPr>
          <w:ilvl w:val="0"/>
          <w:numId w:val="25"/>
        </w:numPr>
        <w:spacing w:after="160" w:line="259" w:lineRule="auto"/>
        <w:rPr>
          <w:ins w:id="594" w:author="Frederic GASPAR" w:date="2020-07-08T11:53:00Z"/>
          <w:rFonts w:ascii="Arial" w:hAnsi="Arial" w:cs="Arial"/>
          <w:sz w:val="19"/>
          <w:szCs w:val="19"/>
          <w:lang w:val="fr-FR"/>
          <w:rPrChange w:id="595" w:author="Frederic GASPAR" w:date="2020-07-08T11:57:00Z">
            <w:rPr>
              <w:ins w:id="596" w:author="Frederic GASPAR" w:date="2020-07-08T11:53:00Z"/>
              <w:lang w:val="fr-FR"/>
            </w:rPr>
          </w:rPrChange>
        </w:rPr>
        <w:pPrChange w:id="597" w:author="Frederic GASPAR" w:date="2020-07-08T11:57:00Z">
          <w:pPr>
            <w:pStyle w:val="Paragraphedeliste"/>
            <w:numPr>
              <w:ilvl w:val="1"/>
              <w:numId w:val="6"/>
            </w:numPr>
            <w:spacing w:after="160" w:line="259" w:lineRule="auto"/>
            <w:ind w:left="1440" w:hanging="360"/>
          </w:pPr>
        </w:pPrChange>
      </w:pPr>
      <w:ins w:id="598" w:author="Frederic GASPAR" w:date="2020-07-08T11:53:00Z">
        <w:r w:rsidRPr="00A32053">
          <w:rPr>
            <w:rFonts w:ascii="Arial" w:hAnsi="Arial" w:cs="Arial"/>
            <w:sz w:val="19"/>
            <w:szCs w:val="19"/>
            <w:lang w:val="fr-FR"/>
            <w:rPrChange w:id="599" w:author="Frederic GASPAR" w:date="2020-07-08T11:57:00Z">
              <w:rPr>
                <w:lang w:val="fr-FR"/>
              </w:rPr>
            </w:rPrChange>
          </w:rPr>
          <w:t xml:space="preserve">Varicose veins of the lower limbs </w:t>
        </w:r>
      </w:ins>
    </w:p>
    <w:p w14:paraId="6720446C" w14:textId="0BFD260C" w:rsidR="00404A72" w:rsidRPr="00A32053" w:rsidRDefault="00404A72" w:rsidP="00A32053">
      <w:pPr>
        <w:pStyle w:val="Paragraphedeliste"/>
        <w:numPr>
          <w:ilvl w:val="0"/>
          <w:numId w:val="25"/>
        </w:numPr>
        <w:spacing w:after="160" w:line="259" w:lineRule="auto"/>
        <w:rPr>
          <w:ins w:id="600" w:author="Frederic GASPAR" w:date="2020-07-08T11:53:00Z"/>
          <w:rFonts w:ascii="Arial" w:hAnsi="Arial" w:cs="Arial"/>
          <w:sz w:val="19"/>
          <w:szCs w:val="19"/>
          <w:lang w:val="fr-FR"/>
          <w:rPrChange w:id="601" w:author="Frederic GASPAR" w:date="2020-07-08T11:57:00Z">
            <w:rPr>
              <w:ins w:id="602" w:author="Frederic GASPAR" w:date="2020-07-08T11:53:00Z"/>
              <w:lang w:val="fr-FR"/>
            </w:rPr>
          </w:rPrChange>
        </w:rPr>
        <w:pPrChange w:id="603" w:author="Frederic GASPAR" w:date="2020-07-08T11:57:00Z">
          <w:pPr>
            <w:pStyle w:val="Paragraphedeliste"/>
            <w:numPr>
              <w:ilvl w:val="1"/>
              <w:numId w:val="6"/>
            </w:numPr>
            <w:spacing w:after="160" w:line="259" w:lineRule="auto"/>
            <w:ind w:left="1440" w:hanging="360"/>
          </w:pPr>
        </w:pPrChange>
      </w:pPr>
      <w:ins w:id="604" w:author="Frederic GASPAR" w:date="2020-07-08T11:53:00Z">
        <w:r w:rsidRPr="00A32053">
          <w:rPr>
            <w:rFonts w:ascii="Arial" w:hAnsi="Arial" w:cs="Arial"/>
            <w:sz w:val="19"/>
            <w:szCs w:val="19"/>
            <w:lang w:val="fr-FR"/>
            <w:rPrChange w:id="605" w:author="Frederic GASPAR" w:date="2020-07-08T11:57:00Z">
              <w:rPr>
                <w:lang w:val="fr-FR"/>
              </w:rPr>
            </w:rPrChange>
          </w:rPr>
          <w:t xml:space="preserve">Post-phlebitic disease </w:t>
        </w:r>
      </w:ins>
    </w:p>
    <w:p w14:paraId="5BEDCA8F" w14:textId="118D59A8" w:rsidR="00404A72" w:rsidRPr="00A32053" w:rsidRDefault="00404A72" w:rsidP="00A32053">
      <w:pPr>
        <w:pStyle w:val="Paragraphedeliste"/>
        <w:numPr>
          <w:ilvl w:val="0"/>
          <w:numId w:val="25"/>
        </w:numPr>
        <w:spacing w:after="160" w:line="259" w:lineRule="auto"/>
        <w:rPr>
          <w:ins w:id="606" w:author="Frederic GASPAR" w:date="2020-07-08T11:53:00Z"/>
          <w:rFonts w:ascii="Arial" w:hAnsi="Arial" w:cs="Arial"/>
          <w:sz w:val="19"/>
          <w:szCs w:val="19"/>
          <w:lang w:val="fr-FR"/>
          <w:rPrChange w:id="607" w:author="Frederic GASPAR" w:date="2020-07-08T11:57:00Z">
            <w:rPr>
              <w:ins w:id="608" w:author="Frederic GASPAR" w:date="2020-07-08T11:53:00Z"/>
              <w:lang w:val="fr-FR"/>
            </w:rPr>
          </w:rPrChange>
        </w:rPr>
        <w:pPrChange w:id="609" w:author="Frederic GASPAR" w:date="2020-07-08T11:57:00Z">
          <w:pPr>
            <w:pStyle w:val="Paragraphedeliste"/>
            <w:numPr>
              <w:ilvl w:val="1"/>
              <w:numId w:val="6"/>
            </w:numPr>
            <w:spacing w:after="160" w:line="259" w:lineRule="auto"/>
            <w:ind w:left="1440" w:hanging="360"/>
          </w:pPr>
        </w:pPrChange>
      </w:pPr>
      <w:ins w:id="610" w:author="Frederic GASPAR" w:date="2020-07-08T11:53:00Z">
        <w:r w:rsidRPr="00A32053">
          <w:rPr>
            <w:rFonts w:ascii="Arial" w:hAnsi="Arial" w:cs="Arial"/>
            <w:sz w:val="19"/>
            <w:szCs w:val="19"/>
            <w:lang w:val="fr-FR"/>
            <w:rPrChange w:id="611" w:author="Frederic GASPAR" w:date="2020-07-08T11:57:00Z">
              <w:rPr>
                <w:lang w:val="fr-FR"/>
              </w:rPr>
            </w:rPrChange>
          </w:rPr>
          <w:t>Hormone t</w:t>
        </w:r>
      </w:ins>
      <w:ins w:id="612" w:author="Frederic GASPAR" w:date="2020-07-08T11:54:00Z">
        <w:r w:rsidRPr="00A32053">
          <w:rPr>
            <w:rFonts w:ascii="Arial" w:hAnsi="Arial" w:cs="Arial"/>
            <w:sz w:val="19"/>
            <w:szCs w:val="19"/>
            <w:lang w:val="fr-FR"/>
            <w:rPrChange w:id="613" w:author="Frederic GASPAR" w:date="2020-07-08T11:57:00Z">
              <w:rPr>
                <w:lang w:val="fr-FR"/>
              </w:rPr>
            </w:rPrChange>
          </w:rPr>
          <w:t>herapy</w:t>
        </w:r>
      </w:ins>
      <w:ins w:id="614" w:author="Frederic GASPAR" w:date="2020-07-08T12:01:00Z">
        <w:r w:rsidR="00A32053">
          <w:rPr>
            <w:rFonts w:ascii="Arial" w:hAnsi="Arial" w:cs="Arial"/>
            <w:sz w:val="19"/>
            <w:szCs w:val="19"/>
            <w:lang w:val="fr-FR"/>
          </w:rPr>
          <w:t xml:space="preserve"> (contraception)</w:t>
        </w:r>
      </w:ins>
    </w:p>
    <w:p w14:paraId="1E27D973" w14:textId="77777777" w:rsidR="00404A72" w:rsidRPr="00A32053" w:rsidRDefault="00404A72" w:rsidP="00A32053">
      <w:pPr>
        <w:pStyle w:val="Paragraphedeliste"/>
        <w:numPr>
          <w:ilvl w:val="0"/>
          <w:numId w:val="25"/>
        </w:numPr>
        <w:spacing w:after="160" w:line="259" w:lineRule="auto"/>
        <w:rPr>
          <w:ins w:id="615" w:author="Frederic GASPAR" w:date="2020-07-08T11:55:00Z"/>
          <w:rFonts w:ascii="Arial" w:hAnsi="Arial" w:cs="Arial"/>
          <w:sz w:val="19"/>
          <w:szCs w:val="19"/>
          <w:lang w:val="fr-FR"/>
          <w:rPrChange w:id="616" w:author="Frederic GASPAR" w:date="2020-07-08T11:57:00Z">
            <w:rPr>
              <w:ins w:id="617" w:author="Frederic GASPAR" w:date="2020-07-08T11:55:00Z"/>
              <w:lang w:val="fr-FR"/>
            </w:rPr>
          </w:rPrChange>
        </w:rPr>
        <w:pPrChange w:id="618" w:author="Frederic GASPAR" w:date="2020-07-08T11:57:00Z">
          <w:pPr>
            <w:pStyle w:val="Paragraphedeliste"/>
            <w:numPr>
              <w:ilvl w:val="1"/>
              <w:numId w:val="6"/>
            </w:numPr>
            <w:spacing w:after="160" w:line="259" w:lineRule="auto"/>
            <w:ind w:left="1440" w:hanging="360"/>
          </w:pPr>
        </w:pPrChange>
      </w:pPr>
      <w:ins w:id="619" w:author="Frederic GASPAR" w:date="2020-07-08T11:53:00Z">
        <w:r w:rsidRPr="00A32053">
          <w:rPr>
            <w:rFonts w:ascii="Arial" w:hAnsi="Arial" w:cs="Arial"/>
            <w:sz w:val="19"/>
            <w:szCs w:val="19"/>
            <w:lang w:val="fr-FR"/>
            <w:rPrChange w:id="620" w:author="Frederic GASPAR" w:date="2020-07-08T11:57:00Z">
              <w:rPr>
                <w:lang w:val="fr-FR"/>
              </w:rPr>
            </w:rPrChange>
          </w:rPr>
          <w:t xml:space="preserve">Chronic Kidney Disease: nephrotic syndrome, moderate to end-stage chronic kidney disease, dialysis, kidney transplantation </w:t>
        </w:r>
      </w:ins>
    </w:p>
    <w:p w14:paraId="01C47C1E" w14:textId="515AA990" w:rsidR="00404A72" w:rsidRPr="00A32053" w:rsidRDefault="00404A72" w:rsidP="00A32053">
      <w:pPr>
        <w:pStyle w:val="Paragraphedeliste"/>
        <w:numPr>
          <w:ilvl w:val="0"/>
          <w:numId w:val="25"/>
        </w:numPr>
        <w:spacing w:after="160" w:line="259" w:lineRule="auto"/>
        <w:rPr>
          <w:ins w:id="621" w:author="Frederic GASPAR" w:date="2020-07-08T11:53:00Z"/>
          <w:rFonts w:ascii="Arial" w:hAnsi="Arial" w:cs="Arial"/>
          <w:sz w:val="19"/>
          <w:szCs w:val="19"/>
          <w:lang w:val="fr-FR"/>
          <w:rPrChange w:id="622" w:author="Frederic GASPAR" w:date="2020-07-08T11:57:00Z">
            <w:rPr>
              <w:ins w:id="623" w:author="Frederic GASPAR" w:date="2020-07-08T11:53:00Z"/>
              <w:lang w:val="fr-FR"/>
            </w:rPr>
          </w:rPrChange>
        </w:rPr>
        <w:pPrChange w:id="624" w:author="Frederic GASPAR" w:date="2020-07-08T11:57:00Z">
          <w:pPr>
            <w:pStyle w:val="Paragraphedeliste"/>
            <w:numPr>
              <w:ilvl w:val="1"/>
              <w:numId w:val="6"/>
            </w:numPr>
            <w:spacing w:after="160" w:line="259" w:lineRule="auto"/>
            <w:ind w:left="1440" w:hanging="360"/>
          </w:pPr>
        </w:pPrChange>
      </w:pPr>
      <w:ins w:id="625" w:author="Frederic GASPAR" w:date="2020-07-08T11:53:00Z">
        <w:r w:rsidRPr="00A32053">
          <w:rPr>
            <w:rFonts w:ascii="Arial" w:hAnsi="Arial" w:cs="Arial"/>
            <w:sz w:val="19"/>
            <w:szCs w:val="19"/>
            <w:lang w:val="fr-FR"/>
            <w:rPrChange w:id="626" w:author="Frederic GASPAR" w:date="2020-07-08T11:57:00Z">
              <w:rPr>
                <w:lang w:val="fr-FR"/>
              </w:rPr>
            </w:rPrChange>
          </w:rPr>
          <w:t>Anti-cancer treatment: tamoxifen, thalidomide, etc.</w:t>
        </w:r>
      </w:ins>
    </w:p>
    <w:p w14:paraId="69DA2978" w14:textId="7C1A2477" w:rsidR="00404A72" w:rsidRPr="00A32053" w:rsidRDefault="00404A72" w:rsidP="00A32053">
      <w:pPr>
        <w:pStyle w:val="Paragraphedeliste"/>
        <w:numPr>
          <w:ilvl w:val="0"/>
          <w:numId w:val="25"/>
        </w:numPr>
        <w:spacing w:after="160" w:line="259" w:lineRule="auto"/>
        <w:rPr>
          <w:ins w:id="627" w:author="Frederic GASPAR" w:date="2020-07-08T11:53:00Z"/>
          <w:rFonts w:ascii="Arial" w:hAnsi="Arial" w:cs="Arial"/>
          <w:sz w:val="19"/>
          <w:szCs w:val="19"/>
          <w:lang w:val="fr-FR"/>
          <w:rPrChange w:id="628" w:author="Frederic GASPAR" w:date="2020-07-08T11:57:00Z">
            <w:rPr>
              <w:ins w:id="629" w:author="Frederic GASPAR" w:date="2020-07-08T11:53:00Z"/>
              <w:lang w:val="fr-FR"/>
            </w:rPr>
          </w:rPrChange>
        </w:rPr>
        <w:pPrChange w:id="630" w:author="Frederic GASPAR" w:date="2020-07-08T11:57:00Z">
          <w:pPr>
            <w:pStyle w:val="Paragraphedeliste"/>
            <w:numPr>
              <w:ilvl w:val="1"/>
              <w:numId w:val="6"/>
            </w:numPr>
            <w:spacing w:after="160" w:line="259" w:lineRule="auto"/>
            <w:ind w:left="1440" w:hanging="360"/>
          </w:pPr>
        </w:pPrChange>
      </w:pPr>
      <w:ins w:id="631" w:author="Frederic GASPAR" w:date="2020-07-08T11:53:00Z">
        <w:r w:rsidRPr="00A32053">
          <w:rPr>
            <w:rFonts w:ascii="Arial" w:hAnsi="Arial" w:cs="Arial"/>
            <w:sz w:val="19"/>
            <w:szCs w:val="19"/>
            <w:lang w:val="fr-FR"/>
            <w:rPrChange w:id="632" w:author="Frederic GASPAR" w:date="2020-07-08T11:57:00Z">
              <w:rPr>
                <w:lang w:val="fr-FR"/>
              </w:rPr>
            </w:rPrChange>
          </w:rPr>
          <w:t xml:space="preserve">Myeloproliferative syndromes: polycythemia/polyglobulism, essential thrombocythemia </w:t>
        </w:r>
      </w:ins>
    </w:p>
    <w:p w14:paraId="7175BEA1" w14:textId="3EE46196" w:rsidR="00404A72" w:rsidRPr="00A32053" w:rsidRDefault="00404A72" w:rsidP="00A32053">
      <w:pPr>
        <w:pStyle w:val="Paragraphedeliste"/>
        <w:numPr>
          <w:ilvl w:val="0"/>
          <w:numId w:val="25"/>
        </w:numPr>
        <w:spacing w:after="160" w:line="259" w:lineRule="auto"/>
        <w:rPr>
          <w:ins w:id="633" w:author="Frederic GASPAR" w:date="2020-07-08T11:53:00Z"/>
          <w:rFonts w:ascii="Arial" w:hAnsi="Arial" w:cs="Arial"/>
          <w:sz w:val="19"/>
          <w:szCs w:val="19"/>
          <w:lang w:val="fr-FR"/>
          <w:rPrChange w:id="634" w:author="Frederic GASPAR" w:date="2020-07-08T11:57:00Z">
            <w:rPr>
              <w:ins w:id="635" w:author="Frederic GASPAR" w:date="2020-07-08T11:53:00Z"/>
              <w:lang w:val="fr-FR"/>
            </w:rPr>
          </w:rPrChange>
        </w:rPr>
        <w:pPrChange w:id="636" w:author="Frederic GASPAR" w:date="2020-07-08T11:57:00Z">
          <w:pPr>
            <w:pStyle w:val="Paragraphedeliste"/>
            <w:numPr>
              <w:ilvl w:val="1"/>
              <w:numId w:val="6"/>
            </w:numPr>
            <w:spacing w:after="160" w:line="259" w:lineRule="auto"/>
            <w:ind w:left="1440" w:hanging="360"/>
          </w:pPr>
        </w:pPrChange>
      </w:pPr>
      <w:ins w:id="637" w:author="Frederic GASPAR" w:date="2020-07-08T11:53:00Z">
        <w:r w:rsidRPr="00A32053">
          <w:rPr>
            <w:rFonts w:ascii="Arial" w:hAnsi="Arial" w:cs="Arial"/>
            <w:sz w:val="19"/>
            <w:szCs w:val="19"/>
            <w:lang w:val="fr-FR"/>
            <w:rPrChange w:id="638" w:author="Frederic GASPAR" w:date="2020-07-08T11:57:00Z">
              <w:rPr>
                <w:lang w:val="fr-FR"/>
              </w:rPr>
            </w:rPrChange>
          </w:rPr>
          <w:t>Presence of a central venous catheter or transvenous pacemaker</w:t>
        </w:r>
      </w:ins>
    </w:p>
    <w:p w14:paraId="4D1F15C2" w14:textId="5A017357" w:rsidR="00404A72" w:rsidRPr="00A32053" w:rsidRDefault="00404A72" w:rsidP="00A32053">
      <w:pPr>
        <w:pStyle w:val="Paragraphedeliste"/>
        <w:numPr>
          <w:ilvl w:val="0"/>
          <w:numId w:val="25"/>
        </w:numPr>
        <w:spacing w:after="160" w:line="259" w:lineRule="auto"/>
        <w:rPr>
          <w:ins w:id="639" w:author="Frederic GASPAR" w:date="2020-07-08T11:53:00Z"/>
          <w:rFonts w:ascii="Arial" w:hAnsi="Arial" w:cs="Arial"/>
          <w:sz w:val="19"/>
          <w:szCs w:val="19"/>
          <w:lang w:val="fr-FR"/>
          <w:rPrChange w:id="640" w:author="Frederic GASPAR" w:date="2020-07-08T11:57:00Z">
            <w:rPr>
              <w:ins w:id="641" w:author="Frederic GASPAR" w:date="2020-07-08T11:53:00Z"/>
              <w:lang w:val="fr-FR"/>
            </w:rPr>
          </w:rPrChange>
        </w:rPr>
        <w:pPrChange w:id="642" w:author="Frederic GASPAR" w:date="2020-07-08T11:57:00Z">
          <w:pPr>
            <w:pStyle w:val="Paragraphedeliste"/>
            <w:numPr>
              <w:ilvl w:val="1"/>
              <w:numId w:val="6"/>
            </w:numPr>
            <w:spacing w:after="160" w:line="259" w:lineRule="auto"/>
            <w:ind w:left="1440" w:hanging="360"/>
          </w:pPr>
        </w:pPrChange>
      </w:pPr>
      <w:ins w:id="643" w:author="Frederic GASPAR" w:date="2020-07-08T11:53:00Z">
        <w:r w:rsidRPr="00A32053">
          <w:rPr>
            <w:rFonts w:ascii="Arial" w:hAnsi="Arial" w:cs="Arial"/>
            <w:sz w:val="19"/>
            <w:szCs w:val="19"/>
            <w:lang w:val="fr-FR"/>
            <w:rPrChange w:id="644" w:author="Frederic GASPAR" w:date="2020-07-08T11:57:00Z">
              <w:rPr>
                <w:lang w:val="fr-FR"/>
              </w:rPr>
            </w:rPrChange>
          </w:rPr>
          <w:t xml:space="preserve">Recent high-risk thromboembolic surgery (≤ 3 months) </w:t>
        </w:r>
      </w:ins>
    </w:p>
    <w:p w14:paraId="3C928347" w14:textId="7680F1BC" w:rsidR="00404A72" w:rsidRPr="00A32053" w:rsidRDefault="00404A72" w:rsidP="00A32053">
      <w:pPr>
        <w:pStyle w:val="Paragraphedeliste"/>
        <w:numPr>
          <w:ilvl w:val="0"/>
          <w:numId w:val="25"/>
        </w:numPr>
        <w:spacing w:after="160" w:line="259" w:lineRule="auto"/>
        <w:rPr>
          <w:ins w:id="645" w:author="Frederic GASPAR" w:date="2020-07-08T11:53:00Z"/>
          <w:rFonts w:ascii="Arial" w:hAnsi="Arial" w:cs="Arial"/>
          <w:sz w:val="19"/>
          <w:szCs w:val="19"/>
          <w:lang w:val="fr-FR"/>
          <w:rPrChange w:id="646" w:author="Frederic GASPAR" w:date="2020-07-08T11:57:00Z">
            <w:rPr>
              <w:ins w:id="647" w:author="Frederic GASPAR" w:date="2020-07-08T11:53:00Z"/>
              <w:lang w:val="fr-FR"/>
            </w:rPr>
          </w:rPrChange>
        </w:rPr>
        <w:pPrChange w:id="648" w:author="Frederic GASPAR" w:date="2020-07-08T11:57:00Z">
          <w:pPr>
            <w:pStyle w:val="Paragraphedeliste"/>
            <w:numPr>
              <w:ilvl w:val="1"/>
              <w:numId w:val="6"/>
            </w:numPr>
            <w:spacing w:after="160" w:line="259" w:lineRule="auto"/>
            <w:ind w:left="1440" w:hanging="360"/>
          </w:pPr>
        </w:pPrChange>
      </w:pPr>
      <w:ins w:id="649" w:author="Frederic GASPAR" w:date="2020-07-08T11:55:00Z">
        <w:r w:rsidRPr="00A32053">
          <w:rPr>
            <w:rFonts w:ascii="Arial" w:hAnsi="Arial" w:cs="Arial"/>
            <w:sz w:val="19"/>
            <w:szCs w:val="19"/>
            <w:lang w:val="fr-FR"/>
            <w:rPrChange w:id="650" w:author="Frederic GASPAR" w:date="2020-07-08T11:57:00Z">
              <w:rPr>
                <w:lang w:val="fr-FR"/>
              </w:rPr>
            </w:rPrChange>
          </w:rPr>
          <w:t>Recent Surgery</w:t>
        </w:r>
      </w:ins>
    </w:p>
    <w:p w14:paraId="5BC2FF6D" w14:textId="6C9961BD" w:rsidR="00404A72" w:rsidRPr="00A32053" w:rsidRDefault="00404A72" w:rsidP="00A32053">
      <w:pPr>
        <w:pStyle w:val="Paragraphedeliste"/>
        <w:numPr>
          <w:ilvl w:val="0"/>
          <w:numId w:val="25"/>
        </w:numPr>
        <w:spacing w:after="160" w:line="259" w:lineRule="auto"/>
        <w:rPr>
          <w:ins w:id="651" w:author="Frederic GASPAR" w:date="2020-07-08T11:53:00Z"/>
          <w:rFonts w:ascii="Arial" w:hAnsi="Arial" w:cs="Arial"/>
          <w:sz w:val="19"/>
          <w:szCs w:val="19"/>
          <w:lang w:val="fr-FR"/>
          <w:rPrChange w:id="652" w:author="Frederic GASPAR" w:date="2020-07-08T11:57:00Z">
            <w:rPr>
              <w:ins w:id="653" w:author="Frederic GASPAR" w:date="2020-07-08T11:53:00Z"/>
              <w:lang w:val="fr-FR"/>
            </w:rPr>
          </w:rPrChange>
        </w:rPr>
        <w:pPrChange w:id="654" w:author="Frederic GASPAR" w:date="2020-07-08T11:57:00Z">
          <w:pPr>
            <w:pStyle w:val="Paragraphedeliste"/>
            <w:numPr>
              <w:ilvl w:val="1"/>
              <w:numId w:val="6"/>
            </w:numPr>
            <w:spacing w:after="160" w:line="259" w:lineRule="auto"/>
            <w:ind w:left="1440" w:hanging="360"/>
          </w:pPr>
        </w:pPrChange>
      </w:pPr>
      <w:ins w:id="655" w:author="Frederic GASPAR" w:date="2020-07-08T11:53:00Z">
        <w:r w:rsidRPr="00A32053">
          <w:rPr>
            <w:rFonts w:ascii="Arial" w:hAnsi="Arial" w:cs="Arial"/>
            <w:sz w:val="19"/>
            <w:szCs w:val="19"/>
            <w:lang w:val="fr-FR"/>
            <w:rPrChange w:id="656" w:author="Frederic GASPAR" w:date="2020-07-08T11:57:00Z">
              <w:rPr>
                <w:lang w:val="fr-FR"/>
              </w:rPr>
            </w:rPrChange>
          </w:rPr>
          <w:t xml:space="preserve">Severe infection/recent sepsis (≤ 1 or 3 months depending on studies) </w:t>
        </w:r>
      </w:ins>
    </w:p>
    <w:p w14:paraId="62CDE11F" w14:textId="43FE8A5E" w:rsidR="00404A72" w:rsidRPr="00A32053" w:rsidRDefault="00404A72" w:rsidP="00A32053">
      <w:pPr>
        <w:pStyle w:val="Paragraphedeliste"/>
        <w:numPr>
          <w:ilvl w:val="0"/>
          <w:numId w:val="25"/>
        </w:numPr>
        <w:spacing w:after="160" w:line="259" w:lineRule="auto"/>
        <w:rPr>
          <w:ins w:id="657" w:author="Frederic GASPAR" w:date="2020-07-08T11:53:00Z"/>
          <w:rFonts w:ascii="Arial" w:hAnsi="Arial" w:cs="Arial"/>
          <w:sz w:val="19"/>
          <w:szCs w:val="19"/>
          <w:lang w:val="fr-FR"/>
          <w:rPrChange w:id="658" w:author="Frederic GASPAR" w:date="2020-07-08T11:57:00Z">
            <w:rPr>
              <w:ins w:id="659" w:author="Frederic GASPAR" w:date="2020-07-08T11:53:00Z"/>
              <w:lang w:val="fr-FR"/>
            </w:rPr>
          </w:rPrChange>
        </w:rPr>
        <w:pPrChange w:id="660" w:author="Frederic GASPAR" w:date="2020-07-08T11:57:00Z">
          <w:pPr>
            <w:pStyle w:val="Paragraphedeliste"/>
            <w:numPr>
              <w:ilvl w:val="1"/>
              <w:numId w:val="6"/>
            </w:numPr>
            <w:spacing w:after="160" w:line="259" w:lineRule="auto"/>
            <w:ind w:left="1440" w:hanging="360"/>
          </w:pPr>
        </w:pPrChange>
      </w:pPr>
      <w:ins w:id="661" w:author="Frederic GASPAR" w:date="2020-07-08T11:53:00Z">
        <w:r w:rsidRPr="00A32053">
          <w:rPr>
            <w:rFonts w:ascii="Arial" w:hAnsi="Arial" w:cs="Arial"/>
            <w:sz w:val="19"/>
            <w:szCs w:val="19"/>
            <w:lang w:val="fr-FR"/>
            <w:rPrChange w:id="662" w:author="Frederic GASPAR" w:date="2020-07-08T11:57:00Z">
              <w:rPr>
                <w:lang w:val="fr-FR"/>
              </w:rPr>
            </w:rPrChange>
          </w:rPr>
          <w:t xml:space="preserve">Recent hospitalization (≤ 3 months) </w:t>
        </w:r>
      </w:ins>
    </w:p>
    <w:p w14:paraId="0F424B04" w14:textId="650ACC9F" w:rsidR="00404A72" w:rsidRPr="00A32053" w:rsidRDefault="00404A72" w:rsidP="00A32053">
      <w:pPr>
        <w:pStyle w:val="Paragraphedeliste"/>
        <w:numPr>
          <w:ilvl w:val="0"/>
          <w:numId w:val="25"/>
        </w:numPr>
        <w:spacing w:after="160" w:line="259" w:lineRule="auto"/>
        <w:rPr>
          <w:ins w:id="663" w:author="Frederic GASPAR" w:date="2020-07-08T11:53:00Z"/>
          <w:rFonts w:ascii="Arial" w:hAnsi="Arial" w:cs="Arial"/>
          <w:sz w:val="19"/>
          <w:szCs w:val="19"/>
          <w:lang w:val="fr-FR"/>
          <w:rPrChange w:id="664" w:author="Frederic GASPAR" w:date="2020-07-08T11:57:00Z">
            <w:rPr>
              <w:ins w:id="665" w:author="Frederic GASPAR" w:date="2020-07-08T11:53:00Z"/>
              <w:lang w:val="fr-FR"/>
            </w:rPr>
          </w:rPrChange>
        </w:rPr>
        <w:pPrChange w:id="666" w:author="Frederic GASPAR" w:date="2020-07-08T11:57:00Z">
          <w:pPr>
            <w:pStyle w:val="Paragraphedeliste"/>
            <w:numPr>
              <w:ilvl w:val="1"/>
              <w:numId w:val="6"/>
            </w:numPr>
            <w:spacing w:after="160" w:line="259" w:lineRule="auto"/>
            <w:ind w:left="1440" w:hanging="360"/>
          </w:pPr>
        </w:pPrChange>
      </w:pPr>
      <w:ins w:id="667" w:author="Frederic GASPAR" w:date="2020-07-08T11:53:00Z">
        <w:r w:rsidRPr="00A32053">
          <w:rPr>
            <w:rFonts w:ascii="Arial" w:hAnsi="Arial" w:cs="Arial"/>
            <w:sz w:val="19"/>
            <w:szCs w:val="19"/>
            <w:lang w:val="fr-FR"/>
            <w:rPrChange w:id="668" w:author="Frederic GASPAR" w:date="2020-07-08T11:57:00Z">
              <w:rPr>
                <w:lang w:val="fr-FR"/>
              </w:rPr>
            </w:rPrChange>
          </w:rPr>
          <w:t xml:space="preserve">Institutionalization </w:t>
        </w:r>
        <w:r w:rsidRPr="00A32053">
          <w:rPr>
            <w:rFonts w:ascii="Arial" w:hAnsi="Arial" w:cs="Arial"/>
            <w:sz w:val="19"/>
            <w:szCs w:val="19"/>
            <w:vertAlign w:val="superscript"/>
            <w:lang w:val="fr-FR"/>
            <w:rPrChange w:id="669" w:author="Frederic GASPAR" w:date="2020-07-08T11:57:00Z">
              <w:rPr>
                <w:lang w:val="fr-FR"/>
              </w:rPr>
            </w:rPrChange>
          </w:rPr>
          <w:t>4</w:t>
        </w:r>
      </w:ins>
    </w:p>
    <w:p w14:paraId="7D448961" w14:textId="067260B8" w:rsidR="00404A72" w:rsidRPr="00A32053" w:rsidRDefault="00404A72" w:rsidP="00A32053">
      <w:pPr>
        <w:pStyle w:val="Paragraphedeliste"/>
        <w:numPr>
          <w:ilvl w:val="0"/>
          <w:numId w:val="25"/>
        </w:numPr>
        <w:spacing w:after="160" w:line="259" w:lineRule="auto"/>
        <w:rPr>
          <w:ins w:id="670" w:author="Frederic GASPAR" w:date="2020-07-08T11:53:00Z"/>
          <w:rFonts w:ascii="Arial" w:hAnsi="Arial" w:cs="Arial"/>
          <w:sz w:val="19"/>
          <w:szCs w:val="19"/>
          <w:lang w:val="fr-FR"/>
          <w:rPrChange w:id="671" w:author="Frederic GASPAR" w:date="2020-07-08T11:57:00Z">
            <w:rPr>
              <w:ins w:id="672" w:author="Frederic GASPAR" w:date="2020-07-08T11:53:00Z"/>
              <w:lang w:val="fr-FR"/>
            </w:rPr>
          </w:rPrChange>
        </w:rPr>
        <w:pPrChange w:id="673" w:author="Frederic GASPAR" w:date="2020-07-08T11:57:00Z">
          <w:pPr>
            <w:pStyle w:val="Paragraphedeliste"/>
            <w:numPr>
              <w:ilvl w:val="1"/>
              <w:numId w:val="6"/>
            </w:numPr>
            <w:spacing w:after="160" w:line="259" w:lineRule="auto"/>
            <w:ind w:left="1440" w:hanging="360"/>
          </w:pPr>
        </w:pPrChange>
      </w:pPr>
      <w:ins w:id="674" w:author="Frederic GASPAR" w:date="2020-07-08T11:53:00Z">
        <w:r w:rsidRPr="00A32053">
          <w:rPr>
            <w:rFonts w:ascii="Arial" w:hAnsi="Arial" w:cs="Arial"/>
            <w:sz w:val="19"/>
            <w:szCs w:val="19"/>
            <w:lang w:val="fr-FR"/>
            <w:rPrChange w:id="675" w:author="Frederic GASPAR" w:date="2020-07-08T11:57:00Z">
              <w:rPr>
                <w:lang w:val="fr-FR"/>
              </w:rPr>
            </w:rPrChange>
          </w:rPr>
          <w:t xml:space="preserve">Transfusions ≥ 4 units of whole blood or packed red blood cells within 72 hours prior to orthopaedic surgery </w:t>
        </w:r>
      </w:ins>
    </w:p>
    <w:p w14:paraId="21A46476" w14:textId="77777777" w:rsidR="00A32053" w:rsidRDefault="00404A72" w:rsidP="00A32053">
      <w:pPr>
        <w:pStyle w:val="Paragraphedeliste"/>
        <w:numPr>
          <w:ilvl w:val="0"/>
          <w:numId w:val="25"/>
        </w:numPr>
        <w:spacing w:after="160" w:line="259" w:lineRule="auto"/>
        <w:rPr>
          <w:ins w:id="676" w:author="Frederic GASPAR" w:date="2020-07-08T12:01:00Z"/>
          <w:rFonts w:ascii="Arial" w:hAnsi="Arial" w:cs="Arial"/>
          <w:sz w:val="19"/>
          <w:szCs w:val="19"/>
          <w:lang w:val="fr-FR"/>
        </w:rPr>
        <w:pPrChange w:id="677" w:author="Frederic GASPAR" w:date="2020-07-08T11:57:00Z">
          <w:pPr>
            <w:pStyle w:val="Paragraphedeliste"/>
            <w:numPr>
              <w:ilvl w:val="1"/>
              <w:numId w:val="6"/>
            </w:numPr>
            <w:spacing w:after="160" w:line="259" w:lineRule="auto"/>
            <w:ind w:left="1440" w:hanging="360"/>
          </w:pPr>
        </w:pPrChange>
      </w:pPr>
      <w:ins w:id="678" w:author="Frederic GASPAR" w:date="2020-07-08T11:56:00Z">
        <w:r w:rsidRPr="00A32053">
          <w:rPr>
            <w:rFonts w:ascii="Arial" w:hAnsi="Arial" w:cs="Arial"/>
            <w:sz w:val="19"/>
            <w:szCs w:val="19"/>
            <w:lang w:val="fr-FR"/>
            <w:rPrChange w:id="679" w:author="Frederic GASPAR" w:date="2020-07-08T11:57:00Z">
              <w:rPr>
                <w:lang w:val="fr-FR"/>
              </w:rPr>
            </w:rPrChange>
          </w:rPr>
          <w:t>Dehydration</w:t>
        </w:r>
      </w:ins>
    </w:p>
    <w:p w14:paraId="332D1076" w14:textId="66301FA8" w:rsidR="00404A72" w:rsidRPr="00A32053" w:rsidRDefault="00404A72" w:rsidP="00A32053">
      <w:pPr>
        <w:pStyle w:val="Paragraphedeliste"/>
        <w:numPr>
          <w:ilvl w:val="0"/>
          <w:numId w:val="25"/>
        </w:numPr>
        <w:spacing w:after="160" w:line="259" w:lineRule="auto"/>
        <w:rPr>
          <w:ins w:id="680" w:author="Frederic GASPAR" w:date="2020-07-08T11:53:00Z"/>
          <w:rFonts w:ascii="Arial" w:hAnsi="Arial" w:cs="Arial"/>
          <w:sz w:val="19"/>
          <w:szCs w:val="19"/>
          <w:lang w:val="fr-FR"/>
          <w:rPrChange w:id="681" w:author="Frederic GASPAR" w:date="2020-07-08T11:57:00Z">
            <w:rPr>
              <w:ins w:id="682" w:author="Frederic GASPAR" w:date="2020-07-08T11:53:00Z"/>
              <w:lang w:val="fr-FR"/>
            </w:rPr>
          </w:rPrChange>
        </w:rPr>
        <w:pPrChange w:id="683" w:author="Frederic GASPAR" w:date="2020-07-08T11:57:00Z">
          <w:pPr>
            <w:pStyle w:val="Paragraphedeliste"/>
            <w:numPr>
              <w:ilvl w:val="1"/>
              <w:numId w:val="6"/>
            </w:numPr>
            <w:spacing w:after="160" w:line="259" w:lineRule="auto"/>
            <w:ind w:left="1440" w:hanging="360"/>
          </w:pPr>
        </w:pPrChange>
      </w:pPr>
      <w:ins w:id="684" w:author="Frederic GASPAR" w:date="2020-07-08T11:53:00Z">
        <w:r w:rsidRPr="00A32053">
          <w:rPr>
            <w:rFonts w:ascii="Arial" w:hAnsi="Arial" w:cs="Arial"/>
            <w:sz w:val="19"/>
            <w:szCs w:val="19"/>
            <w:lang w:val="fr-FR"/>
            <w:rPrChange w:id="685" w:author="Frederic GASPAR" w:date="2020-07-08T11:57:00Z">
              <w:rPr>
                <w:lang w:val="fr-FR"/>
              </w:rPr>
            </w:rPrChange>
          </w:rPr>
          <w:t xml:space="preserve">Active smoking (discussed) </w:t>
        </w:r>
        <w:r w:rsidRPr="00A32053">
          <w:rPr>
            <w:rFonts w:ascii="Arial" w:hAnsi="Arial" w:cs="Arial"/>
            <w:sz w:val="19"/>
            <w:szCs w:val="19"/>
            <w:vertAlign w:val="superscript"/>
            <w:lang w:val="fr-FR"/>
            <w:rPrChange w:id="686" w:author="Frederic GASPAR" w:date="2020-07-08T11:57:00Z">
              <w:rPr>
                <w:lang w:val="fr-FR"/>
              </w:rPr>
            </w:rPrChange>
          </w:rPr>
          <w:t>5</w:t>
        </w:r>
      </w:ins>
    </w:p>
    <w:p w14:paraId="62DD405A" w14:textId="5DB88A6F" w:rsidR="00404A72" w:rsidRPr="00A32053" w:rsidRDefault="00404A72" w:rsidP="00A32053">
      <w:pPr>
        <w:pStyle w:val="Paragraphedeliste"/>
        <w:numPr>
          <w:ilvl w:val="0"/>
          <w:numId w:val="25"/>
        </w:numPr>
        <w:spacing w:after="160" w:line="259" w:lineRule="auto"/>
        <w:rPr>
          <w:ins w:id="687" w:author="Frederic GASPAR" w:date="2020-07-08T11:53:00Z"/>
          <w:rFonts w:ascii="Arial" w:hAnsi="Arial" w:cs="Arial"/>
          <w:sz w:val="19"/>
          <w:szCs w:val="19"/>
          <w:lang w:val="fr-FR"/>
          <w:rPrChange w:id="688" w:author="Frederic GASPAR" w:date="2020-07-08T11:57:00Z">
            <w:rPr>
              <w:ins w:id="689" w:author="Frederic GASPAR" w:date="2020-07-08T11:53:00Z"/>
              <w:lang w:val="fr-FR"/>
            </w:rPr>
          </w:rPrChange>
        </w:rPr>
        <w:pPrChange w:id="690" w:author="Frederic GASPAR" w:date="2020-07-08T11:57:00Z">
          <w:pPr>
            <w:pStyle w:val="Paragraphedeliste"/>
            <w:numPr>
              <w:ilvl w:val="1"/>
              <w:numId w:val="6"/>
            </w:numPr>
            <w:spacing w:after="160" w:line="259" w:lineRule="auto"/>
            <w:ind w:left="1440" w:hanging="360"/>
          </w:pPr>
        </w:pPrChange>
      </w:pPr>
      <w:ins w:id="691" w:author="Frederic GASPAR" w:date="2020-07-08T11:53:00Z">
        <w:r w:rsidRPr="00A32053">
          <w:rPr>
            <w:rFonts w:ascii="Arial" w:hAnsi="Arial" w:cs="Arial"/>
            <w:sz w:val="19"/>
            <w:szCs w:val="19"/>
            <w:lang w:val="fr-FR"/>
            <w:rPrChange w:id="692" w:author="Frederic GASPAR" w:date="2020-07-08T11:57:00Z">
              <w:rPr>
                <w:lang w:val="fr-FR"/>
              </w:rPr>
            </w:rPrChange>
          </w:rPr>
          <w:t>Antipsychotics</w:t>
        </w:r>
      </w:ins>
      <w:ins w:id="693" w:author="Frederic GASPAR" w:date="2020-07-08T11:56:00Z">
        <w:r w:rsidRPr="00A32053">
          <w:rPr>
            <w:rFonts w:ascii="Arial" w:hAnsi="Arial" w:cs="Arial"/>
            <w:sz w:val="19"/>
            <w:szCs w:val="19"/>
            <w:lang w:val="fr-FR"/>
            <w:rPrChange w:id="694" w:author="Frederic GASPAR" w:date="2020-07-08T11:57:00Z">
              <w:rPr>
                <w:lang w:val="fr-FR"/>
              </w:rPr>
            </w:rPrChange>
          </w:rPr>
          <w:t xml:space="preserve"> treatments</w:t>
        </w:r>
      </w:ins>
    </w:p>
    <w:p w14:paraId="5ED64A8A" w14:textId="77777777" w:rsidR="00A32053" w:rsidRDefault="00404A72" w:rsidP="00A32053">
      <w:pPr>
        <w:pStyle w:val="Paragraphedeliste"/>
        <w:numPr>
          <w:ilvl w:val="0"/>
          <w:numId w:val="25"/>
        </w:numPr>
        <w:spacing w:after="160" w:line="259" w:lineRule="auto"/>
        <w:rPr>
          <w:ins w:id="695" w:author="Frederic GASPAR" w:date="2020-07-08T11:58:00Z"/>
          <w:rFonts w:ascii="Arial" w:hAnsi="Arial" w:cs="Arial"/>
          <w:sz w:val="19"/>
          <w:szCs w:val="19"/>
          <w:lang w:val="fr-FR"/>
        </w:rPr>
        <w:pPrChange w:id="696" w:author="Frederic GASPAR" w:date="2020-07-08T11:57:00Z">
          <w:pPr>
            <w:pStyle w:val="Paragraphedeliste"/>
            <w:numPr>
              <w:ilvl w:val="1"/>
              <w:numId w:val="6"/>
            </w:numPr>
            <w:spacing w:after="160" w:line="259" w:lineRule="auto"/>
            <w:ind w:left="1440" w:hanging="360"/>
          </w:pPr>
        </w:pPrChange>
      </w:pPr>
      <w:ins w:id="697" w:author="Frederic GASPAR" w:date="2020-07-08T11:53:00Z">
        <w:r w:rsidRPr="00A32053">
          <w:rPr>
            <w:rFonts w:ascii="Arial" w:hAnsi="Arial" w:cs="Arial"/>
            <w:sz w:val="19"/>
            <w:szCs w:val="19"/>
            <w:lang w:val="fr-FR"/>
            <w:rPrChange w:id="698" w:author="Frederic GASPAR" w:date="2020-07-08T11:57:00Z">
              <w:rPr>
                <w:lang w:val="fr-FR"/>
              </w:rPr>
            </w:rPrChange>
          </w:rPr>
          <w:t>Immobilization from any cause (e.g. neurological disease with paresis, bed rest, from any cause, immobilization during a long plane trip etc.).</w:t>
        </w:r>
      </w:ins>
      <w:ins w:id="699" w:author="Frederic GASPAR" w:date="2020-07-08T11:58:00Z">
        <w:r w:rsidR="00A32053" w:rsidRPr="00A32053">
          <w:rPr>
            <w:rFonts w:ascii="Arial" w:hAnsi="Arial" w:cs="Arial"/>
            <w:sz w:val="19"/>
            <w:szCs w:val="19"/>
            <w:lang w:val="fr-FR"/>
          </w:rPr>
          <w:t xml:space="preserve"> </w:t>
        </w:r>
      </w:ins>
    </w:p>
    <w:p w14:paraId="5CFAB375" w14:textId="18826E83" w:rsidR="00404A72" w:rsidRPr="00A32053" w:rsidRDefault="00A32053" w:rsidP="00A32053">
      <w:pPr>
        <w:pStyle w:val="Paragraphedeliste"/>
        <w:numPr>
          <w:ilvl w:val="0"/>
          <w:numId w:val="25"/>
        </w:numPr>
        <w:spacing w:after="160" w:line="259" w:lineRule="auto"/>
        <w:rPr>
          <w:ins w:id="700" w:author="Frederic GASPAR" w:date="2020-07-08T11:53:00Z"/>
          <w:rFonts w:ascii="Arial" w:hAnsi="Arial" w:cs="Arial"/>
          <w:sz w:val="19"/>
          <w:szCs w:val="19"/>
          <w:lang w:val="fr-FR"/>
          <w:rPrChange w:id="701" w:author="Frederic GASPAR" w:date="2020-07-08T11:57:00Z">
            <w:rPr>
              <w:ins w:id="702" w:author="Frederic GASPAR" w:date="2020-07-08T11:53:00Z"/>
              <w:lang w:val="fr-FR"/>
            </w:rPr>
          </w:rPrChange>
        </w:rPr>
        <w:pPrChange w:id="703" w:author="Frederic GASPAR" w:date="2020-07-08T11:57:00Z">
          <w:pPr>
            <w:pStyle w:val="Paragraphedeliste"/>
            <w:numPr>
              <w:ilvl w:val="1"/>
              <w:numId w:val="6"/>
            </w:numPr>
            <w:spacing w:after="160" w:line="259" w:lineRule="auto"/>
            <w:ind w:left="1440" w:hanging="360"/>
          </w:pPr>
        </w:pPrChange>
      </w:pPr>
      <w:ins w:id="704" w:author="Frederic GASPAR" w:date="2020-07-08T11:58:00Z">
        <w:r w:rsidRPr="00404A72">
          <w:rPr>
            <w:rFonts w:ascii="Arial" w:hAnsi="Arial" w:cs="Arial"/>
            <w:sz w:val="19"/>
            <w:szCs w:val="19"/>
            <w:lang w:val="fr-FR"/>
          </w:rPr>
          <w:t>Pollution</w:t>
        </w:r>
      </w:ins>
    </w:p>
    <w:p w14:paraId="08A5C789" w14:textId="1DBCB6FD" w:rsidR="006654A8" w:rsidRPr="00A32053" w:rsidDel="00404A72" w:rsidRDefault="006654A8" w:rsidP="00A32053">
      <w:pPr>
        <w:spacing w:after="40" w:line="276" w:lineRule="auto"/>
        <w:jc w:val="both"/>
        <w:rPr>
          <w:del w:id="705" w:author="Frederic GASPAR" w:date="2020-07-08T11:53:00Z"/>
          <w:rFonts w:ascii="Arial" w:hAnsi="Arial" w:cs="Arial"/>
          <w:sz w:val="18"/>
          <w:szCs w:val="18"/>
          <w:vertAlign w:val="superscript"/>
          <w:lang w:val="fr-FR"/>
          <w:rPrChange w:id="706" w:author="Frederic GASPAR" w:date="2020-07-08T12:03:00Z">
            <w:rPr>
              <w:del w:id="707" w:author="Frederic GASPAR" w:date="2020-07-08T11:53:00Z"/>
              <w:lang w:val="fr-FR"/>
            </w:rPr>
          </w:rPrChange>
        </w:rPr>
        <w:pPrChange w:id="708" w:author="Frederic GASPAR" w:date="2020-07-08T12:02:00Z">
          <w:pPr>
            <w:pStyle w:val="Paragraphedeliste"/>
            <w:numPr>
              <w:ilvl w:val="1"/>
              <w:numId w:val="6"/>
            </w:numPr>
            <w:spacing w:after="160" w:line="259" w:lineRule="auto"/>
            <w:ind w:left="1440" w:hanging="360"/>
          </w:pPr>
        </w:pPrChange>
      </w:pPr>
      <w:del w:id="709" w:author="Frederic GASPAR" w:date="2020-07-08T11:53:00Z">
        <w:r w:rsidRPr="00A32053" w:rsidDel="00404A72">
          <w:rPr>
            <w:rFonts w:ascii="Arial" w:hAnsi="Arial" w:cs="Arial"/>
            <w:sz w:val="18"/>
            <w:szCs w:val="18"/>
            <w:vertAlign w:val="superscript"/>
            <w:lang w:val="fr-FR"/>
            <w:rPrChange w:id="710" w:author="Frederic GASPAR" w:date="2020-07-08T12:03:00Z">
              <w:rPr>
                <w:lang w:val="fr-FR"/>
              </w:rPr>
            </w:rPrChange>
          </w:rPr>
          <w:delText xml:space="preserve">Présence d’une thrombophilie acquise ou d’origine génétique </w:delText>
        </w:r>
        <w:r w:rsidR="00792CE5" w:rsidRPr="00A32053" w:rsidDel="00404A72">
          <w:rPr>
            <w:rFonts w:ascii="Arial" w:hAnsi="Arial" w:cs="Arial"/>
            <w:sz w:val="18"/>
            <w:szCs w:val="18"/>
            <w:vertAlign w:val="superscript"/>
            <w:lang w:val="fr-FR"/>
            <w:rPrChange w:id="711" w:author="Frederic GASPAR" w:date="2020-07-08T12:03:00Z">
              <w:rPr>
                <w:vertAlign w:val="superscript"/>
                <w:lang w:val="fr-FR"/>
              </w:rPr>
            </w:rPrChange>
          </w:rPr>
          <w:delText>1</w:delText>
        </w:r>
      </w:del>
    </w:p>
    <w:p w14:paraId="5AE48B44" w14:textId="6C09FF41" w:rsidR="006654A8" w:rsidRPr="00A32053" w:rsidDel="00404A72" w:rsidRDefault="006654A8" w:rsidP="00A32053">
      <w:pPr>
        <w:spacing w:after="40" w:line="276" w:lineRule="auto"/>
        <w:jc w:val="both"/>
        <w:rPr>
          <w:del w:id="712" w:author="Frederic GASPAR" w:date="2020-07-08T11:53:00Z"/>
          <w:rFonts w:ascii="Arial" w:hAnsi="Arial" w:cs="Arial"/>
          <w:sz w:val="18"/>
          <w:szCs w:val="18"/>
          <w:vertAlign w:val="superscript"/>
          <w:lang w:val="fr-FR"/>
          <w:rPrChange w:id="713" w:author="Frederic GASPAR" w:date="2020-07-08T12:03:00Z">
            <w:rPr>
              <w:del w:id="714" w:author="Frederic GASPAR" w:date="2020-07-08T11:53:00Z"/>
              <w:lang w:val="fr-FR"/>
            </w:rPr>
          </w:rPrChange>
        </w:rPr>
        <w:pPrChange w:id="715" w:author="Frederic GASPAR" w:date="2020-07-08T12:02:00Z">
          <w:pPr>
            <w:pStyle w:val="Paragraphedeliste"/>
            <w:numPr>
              <w:ilvl w:val="1"/>
              <w:numId w:val="6"/>
            </w:numPr>
            <w:spacing w:after="160" w:line="259" w:lineRule="auto"/>
            <w:ind w:left="709" w:hanging="360"/>
          </w:pPr>
        </w:pPrChange>
      </w:pPr>
      <w:del w:id="716" w:author="Frederic GASPAR" w:date="2020-07-08T11:53:00Z">
        <w:r w:rsidRPr="00A32053" w:rsidDel="00404A72">
          <w:rPr>
            <w:rFonts w:ascii="Arial" w:hAnsi="Arial" w:cs="Arial"/>
            <w:sz w:val="18"/>
            <w:szCs w:val="18"/>
            <w:vertAlign w:val="superscript"/>
            <w:lang w:val="fr-FR"/>
            <w:rPrChange w:id="717" w:author="Frederic GASPAR" w:date="2020-07-08T12:03:00Z">
              <w:rPr>
                <w:lang w:val="fr-FR"/>
              </w:rPr>
            </w:rPrChange>
          </w:rPr>
          <w:delText xml:space="preserve">TVP/EP récente (≤ 3, 6 ou 12 mois selon les études) </w:delText>
        </w:r>
      </w:del>
    </w:p>
    <w:p w14:paraId="0CBF87E6" w14:textId="74E5BF8E" w:rsidR="006654A8" w:rsidRPr="00A32053" w:rsidDel="00404A72" w:rsidRDefault="006654A8" w:rsidP="00A32053">
      <w:pPr>
        <w:spacing w:after="40" w:line="276" w:lineRule="auto"/>
        <w:jc w:val="both"/>
        <w:rPr>
          <w:del w:id="718" w:author="Frederic GASPAR" w:date="2020-07-08T11:53:00Z"/>
          <w:rFonts w:ascii="Arial" w:hAnsi="Arial" w:cs="Arial"/>
          <w:sz w:val="18"/>
          <w:szCs w:val="18"/>
          <w:vertAlign w:val="superscript"/>
          <w:lang w:val="fr-FR"/>
          <w:rPrChange w:id="719" w:author="Frederic GASPAR" w:date="2020-07-08T12:03:00Z">
            <w:rPr>
              <w:del w:id="720" w:author="Frederic GASPAR" w:date="2020-07-08T11:53:00Z"/>
              <w:lang w:val="fr-FR"/>
            </w:rPr>
          </w:rPrChange>
        </w:rPr>
        <w:pPrChange w:id="721" w:author="Frederic GASPAR" w:date="2020-07-08T12:02:00Z">
          <w:pPr>
            <w:pStyle w:val="Paragraphedeliste"/>
            <w:numPr>
              <w:ilvl w:val="1"/>
              <w:numId w:val="6"/>
            </w:numPr>
            <w:spacing w:after="160" w:line="259" w:lineRule="auto"/>
            <w:ind w:left="709" w:hanging="360"/>
          </w:pPr>
        </w:pPrChange>
      </w:pPr>
      <w:del w:id="722" w:author="Frederic GASPAR" w:date="2020-07-08T11:53:00Z">
        <w:r w:rsidRPr="00A32053" w:rsidDel="00404A72">
          <w:rPr>
            <w:rFonts w:ascii="Arial" w:hAnsi="Arial" w:cs="Arial"/>
            <w:sz w:val="18"/>
            <w:szCs w:val="18"/>
            <w:vertAlign w:val="superscript"/>
            <w:lang w:val="fr-FR"/>
            <w:rPrChange w:id="723" w:author="Frederic GASPAR" w:date="2020-07-08T12:03:00Z">
              <w:rPr>
                <w:lang w:val="fr-FR"/>
              </w:rPr>
            </w:rPrChange>
          </w:rPr>
          <w:delText xml:space="preserve">Présence d’un cancer actif </w:delText>
        </w:r>
        <w:r w:rsidR="00792CE5" w:rsidRPr="00A32053" w:rsidDel="00404A72">
          <w:rPr>
            <w:rFonts w:ascii="Arial" w:hAnsi="Arial" w:cs="Arial"/>
            <w:sz w:val="18"/>
            <w:szCs w:val="18"/>
            <w:vertAlign w:val="superscript"/>
            <w:lang w:val="fr-FR"/>
            <w:rPrChange w:id="724" w:author="Frederic GASPAR" w:date="2020-07-08T12:03:00Z">
              <w:rPr>
                <w:vertAlign w:val="superscript"/>
                <w:lang w:val="fr-FR"/>
              </w:rPr>
            </w:rPrChange>
          </w:rPr>
          <w:delText>2</w:delText>
        </w:r>
      </w:del>
    </w:p>
    <w:p w14:paraId="2ACD2E04" w14:textId="061CD39F" w:rsidR="006654A8" w:rsidRPr="00A32053" w:rsidDel="00404A72" w:rsidRDefault="006654A8" w:rsidP="00A32053">
      <w:pPr>
        <w:spacing w:after="40" w:line="276" w:lineRule="auto"/>
        <w:jc w:val="both"/>
        <w:rPr>
          <w:del w:id="725" w:author="Frederic GASPAR" w:date="2020-07-08T11:53:00Z"/>
          <w:rFonts w:ascii="Arial" w:hAnsi="Arial" w:cs="Arial"/>
          <w:sz w:val="18"/>
          <w:szCs w:val="18"/>
          <w:vertAlign w:val="superscript"/>
          <w:lang w:val="fr-FR"/>
          <w:rPrChange w:id="726" w:author="Frederic GASPAR" w:date="2020-07-08T12:03:00Z">
            <w:rPr>
              <w:del w:id="727" w:author="Frederic GASPAR" w:date="2020-07-08T11:53:00Z"/>
              <w:lang w:val="fr-FR"/>
            </w:rPr>
          </w:rPrChange>
        </w:rPr>
        <w:pPrChange w:id="728" w:author="Frederic GASPAR" w:date="2020-07-08T12:02:00Z">
          <w:pPr>
            <w:pStyle w:val="Paragraphedeliste"/>
            <w:numPr>
              <w:ilvl w:val="1"/>
              <w:numId w:val="6"/>
            </w:numPr>
            <w:spacing w:after="160" w:line="259" w:lineRule="auto"/>
            <w:ind w:left="709" w:hanging="360"/>
          </w:pPr>
        </w:pPrChange>
      </w:pPr>
      <w:del w:id="729" w:author="Frederic GASPAR" w:date="2020-07-08T11:53:00Z">
        <w:r w:rsidRPr="00A32053" w:rsidDel="00404A72">
          <w:rPr>
            <w:rFonts w:ascii="Arial" w:hAnsi="Arial" w:cs="Arial"/>
            <w:sz w:val="18"/>
            <w:szCs w:val="18"/>
            <w:vertAlign w:val="superscript"/>
            <w:lang w:val="fr-FR"/>
            <w:rPrChange w:id="730" w:author="Frederic GASPAR" w:date="2020-07-08T12:03:00Z">
              <w:rPr>
                <w:lang w:val="fr-FR"/>
              </w:rPr>
            </w:rPrChange>
          </w:rPr>
          <w:delText xml:space="preserve">Paralysie des membres inférieurs : hémiparésie, hémiplégie, paraplégie </w:delText>
        </w:r>
      </w:del>
    </w:p>
    <w:p w14:paraId="1C6B106B" w14:textId="673A8FE5" w:rsidR="006654A8" w:rsidRPr="00A32053" w:rsidDel="00404A72" w:rsidRDefault="006654A8" w:rsidP="00A32053">
      <w:pPr>
        <w:spacing w:after="40" w:line="276" w:lineRule="auto"/>
        <w:jc w:val="both"/>
        <w:rPr>
          <w:del w:id="731" w:author="Frederic GASPAR" w:date="2020-07-08T11:53:00Z"/>
          <w:rFonts w:ascii="Arial" w:hAnsi="Arial" w:cs="Arial"/>
          <w:sz w:val="18"/>
          <w:szCs w:val="18"/>
          <w:vertAlign w:val="superscript"/>
          <w:lang w:val="fr-FR"/>
          <w:rPrChange w:id="732" w:author="Frederic GASPAR" w:date="2020-07-08T12:03:00Z">
            <w:rPr>
              <w:del w:id="733" w:author="Frederic GASPAR" w:date="2020-07-08T11:53:00Z"/>
              <w:lang w:val="fr-FR"/>
            </w:rPr>
          </w:rPrChange>
        </w:rPr>
        <w:pPrChange w:id="734" w:author="Frederic GASPAR" w:date="2020-07-08T12:02:00Z">
          <w:pPr>
            <w:pStyle w:val="Paragraphedeliste"/>
            <w:numPr>
              <w:ilvl w:val="1"/>
              <w:numId w:val="6"/>
            </w:numPr>
            <w:spacing w:after="160" w:line="259" w:lineRule="auto"/>
            <w:ind w:left="709" w:hanging="360"/>
          </w:pPr>
        </w:pPrChange>
      </w:pPr>
      <w:del w:id="735" w:author="Frederic GASPAR" w:date="2020-07-08T11:53:00Z">
        <w:r w:rsidRPr="00A32053" w:rsidDel="00404A72">
          <w:rPr>
            <w:rFonts w:ascii="Arial" w:hAnsi="Arial" w:cs="Arial"/>
            <w:sz w:val="18"/>
            <w:szCs w:val="18"/>
            <w:vertAlign w:val="superscript"/>
            <w:lang w:val="fr-FR"/>
            <w:rPrChange w:id="736" w:author="Frederic GASPAR" w:date="2020-07-08T12:03:00Z">
              <w:rPr>
                <w:lang w:val="fr-FR"/>
              </w:rPr>
            </w:rPrChange>
          </w:rPr>
          <w:delText xml:space="preserve">Obésité </w:delText>
        </w:r>
      </w:del>
    </w:p>
    <w:p w14:paraId="52619EDA" w14:textId="737D0357" w:rsidR="006654A8" w:rsidRPr="00A32053" w:rsidDel="00404A72" w:rsidRDefault="006654A8" w:rsidP="00A32053">
      <w:pPr>
        <w:spacing w:after="40" w:line="276" w:lineRule="auto"/>
        <w:jc w:val="both"/>
        <w:rPr>
          <w:del w:id="737" w:author="Frederic GASPAR" w:date="2020-07-08T11:53:00Z"/>
          <w:rFonts w:ascii="Arial" w:hAnsi="Arial" w:cs="Arial"/>
          <w:sz w:val="18"/>
          <w:szCs w:val="18"/>
          <w:vertAlign w:val="superscript"/>
          <w:lang w:val="fr-FR"/>
          <w:rPrChange w:id="738" w:author="Frederic GASPAR" w:date="2020-07-08T12:03:00Z">
            <w:rPr>
              <w:del w:id="739" w:author="Frederic GASPAR" w:date="2020-07-08T11:53:00Z"/>
              <w:lang w:val="fr-FR"/>
            </w:rPr>
          </w:rPrChange>
        </w:rPr>
        <w:pPrChange w:id="740" w:author="Frederic GASPAR" w:date="2020-07-08T12:02:00Z">
          <w:pPr>
            <w:pStyle w:val="Paragraphedeliste"/>
            <w:numPr>
              <w:ilvl w:val="1"/>
              <w:numId w:val="6"/>
            </w:numPr>
            <w:spacing w:after="160" w:line="259" w:lineRule="auto"/>
            <w:ind w:left="709" w:hanging="360"/>
          </w:pPr>
        </w:pPrChange>
      </w:pPr>
      <w:del w:id="741" w:author="Frederic GASPAR" w:date="2020-07-08T11:53:00Z">
        <w:r w:rsidRPr="00A32053" w:rsidDel="00404A72">
          <w:rPr>
            <w:rFonts w:ascii="Arial" w:hAnsi="Arial" w:cs="Arial"/>
            <w:sz w:val="18"/>
            <w:szCs w:val="18"/>
            <w:vertAlign w:val="superscript"/>
            <w:lang w:val="fr-FR"/>
            <w:rPrChange w:id="742" w:author="Frederic GASPAR" w:date="2020-07-08T12:03:00Z">
              <w:rPr>
                <w:lang w:val="fr-FR"/>
              </w:rPr>
            </w:rPrChange>
          </w:rPr>
          <w:delText xml:space="preserve">Présence d’une maladie cardio-vasculaire : insuffisance cardiaque chronique, maladie cardiaque congénitale, antécédent d’infarctus du myocarde, hypertension </w:delText>
        </w:r>
      </w:del>
    </w:p>
    <w:p w14:paraId="06180410" w14:textId="35634510" w:rsidR="006654A8" w:rsidRPr="00A32053" w:rsidDel="00404A72" w:rsidRDefault="006654A8" w:rsidP="00A32053">
      <w:pPr>
        <w:spacing w:after="40" w:line="276" w:lineRule="auto"/>
        <w:jc w:val="both"/>
        <w:rPr>
          <w:del w:id="743" w:author="Frederic GASPAR" w:date="2020-07-08T11:53:00Z"/>
          <w:rFonts w:ascii="Arial" w:hAnsi="Arial" w:cs="Arial"/>
          <w:sz w:val="18"/>
          <w:szCs w:val="18"/>
          <w:vertAlign w:val="superscript"/>
          <w:lang w:val="fr-FR"/>
          <w:rPrChange w:id="744" w:author="Frederic GASPAR" w:date="2020-07-08T12:03:00Z">
            <w:rPr>
              <w:del w:id="745" w:author="Frederic GASPAR" w:date="2020-07-08T11:53:00Z"/>
              <w:lang w:val="fr-FR"/>
            </w:rPr>
          </w:rPrChange>
        </w:rPr>
        <w:pPrChange w:id="746" w:author="Frederic GASPAR" w:date="2020-07-08T12:02:00Z">
          <w:pPr>
            <w:pStyle w:val="Paragraphedeliste"/>
            <w:numPr>
              <w:ilvl w:val="1"/>
              <w:numId w:val="6"/>
            </w:numPr>
            <w:spacing w:after="160" w:line="259" w:lineRule="auto"/>
            <w:ind w:left="709" w:hanging="360"/>
          </w:pPr>
        </w:pPrChange>
      </w:pPr>
      <w:del w:id="747" w:author="Frederic GASPAR" w:date="2020-07-08T11:53:00Z">
        <w:r w:rsidRPr="00A32053" w:rsidDel="00404A72">
          <w:rPr>
            <w:rFonts w:ascii="Arial" w:hAnsi="Arial" w:cs="Arial"/>
            <w:sz w:val="18"/>
            <w:szCs w:val="18"/>
            <w:vertAlign w:val="superscript"/>
            <w:lang w:val="fr-FR"/>
            <w:rPrChange w:id="748" w:author="Frederic GASPAR" w:date="2020-07-08T12:03:00Z">
              <w:rPr>
                <w:lang w:val="fr-FR"/>
              </w:rPr>
            </w:rPrChange>
          </w:rPr>
          <w:delText xml:space="preserve">Accident vasculaire cérébral récent (≤ 3, 6 ou 12 mois ?) </w:delText>
        </w:r>
      </w:del>
    </w:p>
    <w:p w14:paraId="62609EBF" w14:textId="01362B54" w:rsidR="006654A8" w:rsidRPr="00A32053" w:rsidDel="00404A72" w:rsidRDefault="006654A8" w:rsidP="00A32053">
      <w:pPr>
        <w:spacing w:after="40" w:line="276" w:lineRule="auto"/>
        <w:jc w:val="both"/>
        <w:rPr>
          <w:del w:id="749" w:author="Frederic GASPAR" w:date="2020-07-08T11:53:00Z"/>
          <w:rFonts w:ascii="Arial" w:hAnsi="Arial" w:cs="Arial"/>
          <w:sz w:val="18"/>
          <w:szCs w:val="18"/>
          <w:vertAlign w:val="superscript"/>
          <w:lang w:val="fr-FR"/>
          <w:rPrChange w:id="750" w:author="Frederic GASPAR" w:date="2020-07-08T12:03:00Z">
            <w:rPr>
              <w:del w:id="751" w:author="Frederic GASPAR" w:date="2020-07-08T11:53:00Z"/>
              <w:lang w:val="fr-FR"/>
            </w:rPr>
          </w:rPrChange>
        </w:rPr>
        <w:pPrChange w:id="752" w:author="Frederic GASPAR" w:date="2020-07-08T12:02:00Z">
          <w:pPr>
            <w:pStyle w:val="Paragraphedeliste"/>
            <w:numPr>
              <w:ilvl w:val="1"/>
              <w:numId w:val="6"/>
            </w:numPr>
            <w:spacing w:after="160" w:line="259" w:lineRule="auto"/>
            <w:ind w:left="709" w:hanging="360"/>
          </w:pPr>
        </w:pPrChange>
      </w:pPr>
      <w:del w:id="753" w:author="Frederic GASPAR" w:date="2020-07-08T11:53:00Z">
        <w:r w:rsidRPr="00A32053" w:rsidDel="00404A72">
          <w:rPr>
            <w:rFonts w:ascii="Arial" w:hAnsi="Arial" w:cs="Arial"/>
            <w:sz w:val="18"/>
            <w:szCs w:val="18"/>
            <w:vertAlign w:val="superscript"/>
            <w:lang w:val="fr-FR"/>
            <w:rPrChange w:id="754" w:author="Frederic GASPAR" w:date="2020-07-08T12:03:00Z">
              <w:rPr>
                <w:lang w:val="fr-FR"/>
              </w:rPr>
            </w:rPrChange>
          </w:rPr>
          <w:delText xml:space="preserve">Présence d’une maladie pulmonaire chronique : insuffisance respiratoire chronique, BPCO </w:delText>
        </w:r>
      </w:del>
    </w:p>
    <w:p w14:paraId="2FB6E36C" w14:textId="71032773" w:rsidR="006654A8" w:rsidRPr="00A32053" w:rsidDel="00404A72" w:rsidRDefault="006654A8" w:rsidP="00A32053">
      <w:pPr>
        <w:spacing w:after="40" w:line="276" w:lineRule="auto"/>
        <w:jc w:val="both"/>
        <w:rPr>
          <w:del w:id="755" w:author="Frederic GASPAR" w:date="2020-07-08T11:53:00Z"/>
          <w:rFonts w:ascii="Arial" w:hAnsi="Arial" w:cs="Arial"/>
          <w:sz w:val="18"/>
          <w:szCs w:val="18"/>
          <w:vertAlign w:val="superscript"/>
          <w:lang w:val="fr-FR"/>
          <w:rPrChange w:id="756" w:author="Frederic GASPAR" w:date="2020-07-08T12:03:00Z">
            <w:rPr>
              <w:del w:id="757" w:author="Frederic GASPAR" w:date="2020-07-08T11:53:00Z"/>
              <w:lang w:val="fr-FR"/>
            </w:rPr>
          </w:rPrChange>
        </w:rPr>
        <w:pPrChange w:id="758" w:author="Frederic GASPAR" w:date="2020-07-08T12:02:00Z">
          <w:pPr>
            <w:pStyle w:val="Paragraphedeliste"/>
            <w:numPr>
              <w:ilvl w:val="1"/>
              <w:numId w:val="6"/>
            </w:numPr>
            <w:spacing w:after="160" w:line="259" w:lineRule="auto"/>
            <w:ind w:left="709" w:hanging="360"/>
          </w:pPr>
        </w:pPrChange>
      </w:pPr>
      <w:del w:id="759" w:author="Frederic GASPAR" w:date="2020-07-08T11:53:00Z">
        <w:r w:rsidRPr="00A32053" w:rsidDel="00404A72">
          <w:rPr>
            <w:rFonts w:ascii="Arial" w:hAnsi="Arial" w:cs="Arial"/>
            <w:sz w:val="18"/>
            <w:szCs w:val="18"/>
            <w:vertAlign w:val="superscript"/>
            <w:lang w:val="fr-FR"/>
            <w:rPrChange w:id="760" w:author="Frederic GASPAR" w:date="2020-07-08T12:03:00Z">
              <w:rPr>
                <w:lang w:val="fr-FR"/>
              </w:rPr>
            </w:rPrChange>
          </w:rPr>
          <w:delText xml:space="preserve">Présence d’une maladie inflammatoire : maladie inflammatoire du tube digestif (m. de Crohn, recto-colite), polyarthrite rhumatoïde </w:delText>
        </w:r>
      </w:del>
    </w:p>
    <w:p w14:paraId="163F7E81" w14:textId="1B0C134F" w:rsidR="006654A8" w:rsidRPr="00A32053" w:rsidDel="00404A72" w:rsidRDefault="006654A8" w:rsidP="00A32053">
      <w:pPr>
        <w:spacing w:after="40" w:line="276" w:lineRule="auto"/>
        <w:jc w:val="both"/>
        <w:rPr>
          <w:del w:id="761" w:author="Frederic GASPAR" w:date="2020-07-08T11:53:00Z"/>
          <w:rFonts w:ascii="Arial" w:hAnsi="Arial" w:cs="Arial"/>
          <w:sz w:val="18"/>
          <w:szCs w:val="18"/>
          <w:vertAlign w:val="superscript"/>
          <w:lang w:val="fr-FR"/>
          <w:rPrChange w:id="762" w:author="Frederic GASPAR" w:date="2020-07-08T12:03:00Z">
            <w:rPr>
              <w:del w:id="763" w:author="Frederic GASPAR" w:date="2020-07-08T11:53:00Z"/>
              <w:lang w:val="fr-FR"/>
            </w:rPr>
          </w:rPrChange>
        </w:rPr>
        <w:pPrChange w:id="764" w:author="Frederic GASPAR" w:date="2020-07-08T12:02:00Z">
          <w:pPr>
            <w:pStyle w:val="Paragraphedeliste"/>
            <w:numPr>
              <w:ilvl w:val="1"/>
              <w:numId w:val="6"/>
            </w:numPr>
            <w:spacing w:after="160" w:line="259" w:lineRule="auto"/>
            <w:ind w:left="709" w:hanging="360"/>
          </w:pPr>
        </w:pPrChange>
      </w:pPr>
      <w:del w:id="765" w:author="Frederic GASPAR" w:date="2020-07-08T11:53:00Z">
        <w:r w:rsidRPr="00A32053" w:rsidDel="00404A72">
          <w:rPr>
            <w:rFonts w:ascii="Arial" w:hAnsi="Arial" w:cs="Arial"/>
            <w:sz w:val="18"/>
            <w:szCs w:val="18"/>
            <w:vertAlign w:val="superscript"/>
            <w:lang w:val="fr-FR"/>
            <w:rPrChange w:id="766" w:author="Frederic GASPAR" w:date="2020-07-08T12:03:00Z">
              <w:rPr>
                <w:lang w:val="fr-FR"/>
              </w:rPr>
            </w:rPrChange>
          </w:rPr>
          <w:delText xml:space="preserve">Présence d’un diabète </w:delText>
        </w:r>
      </w:del>
    </w:p>
    <w:p w14:paraId="1CE4CD4B" w14:textId="5D4C17B2" w:rsidR="00792CE5" w:rsidRPr="00A32053" w:rsidDel="00404A72" w:rsidRDefault="00792CE5" w:rsidP="00A32053">
      <w:pPr>
        <w:spacing w:after="40" w:line="276" w:lineRule="auto"/>
        <w:jc w:val="both"/>
        <w:rPr>
          <w:del w:id="767" w:author="Frederic GASPAR" w:date="2020-07-08T11:53:00Z"/>
          <w:rFonts w:ascii="Arial" w:hAnsi="Arial" w:cs="Arial"/>
          <w:sz w:val="18"/>
          <w:szCs w:val="18"/>
          <w:vertAlign w:val="superscript"/>
          <w:lang w:val="fr-FR"/>
          <w:rPrChange w:id="768" w:author="Frederic GASPAR" w:date="2020-07-08T12:03:00Z">
            <w:rPr>
              <w:del w:id="769" w:author="Frederic GASPAR" w:date="2020-07-08T11:53:00Z"/>
              <w:lang w:val="fr-FR"/>
            </w:rPr>
          </w:rPrChange>
        </w:rPr>
        <w:pPrChange w:id="770" w:author="Frederic GASPAR" w:date="2020-07-08T12:02:00Z">
          <w:pPr>
            <w:pStyle w:val="Paragraphedeliste"/>
            <w:numPr>
              <w:ilvl w:val="1"/>
              <w:numId w:val="6"/>
            </w:numPr>
            <w:spacing w:after="160" w:line="259" w:lineRule="auto"/>
            <w:ind w:left="709" w:hanging="360"/>
          </w:pPr>
        </w:pPrChange>
      </w:pPr>
      <w:del w:id="771" w:author="Frederic GASPAR" w:date="2020-07-08T11:53:00Z">
        <w:r w:rsidRPr="00A32053" w:rsidDel="00404A72">
          <w:rPr>
            <w:rFonts w:ascii="Arial" w:hAnsi="Arial" w:cs="Arial"/>
            <w:sz w:val="18"/>
            <w:szCs w:val="18"/>
            <w:vertAlign w:val="superscript"/>
            <w:lang w:val="fr-FR"/>
            <w:rPrChange w:id="772" w:author="Frederic GASPAR" w:date="2020-07-08T12:03:00Z">
              <w:rPr>
                <w:lang w:val="fr-FR"/>
              </w:rPr>
            </w:rPrChange>
          </w:rPr>
          <w:delText xml:space="preserve">Obésité </w:delText>
        </w:r>
        <w:r w:rsidR="00A33814" w:rsidRPr="00A32053" w:rsidDel="00404A72">
          <w:rPr>
            <w:rFonts w:ascii="Arial" w:hAnsi="Arial" w:cs="Arial"/>
            <w:sz w:val="18"/>
            <w:szCs w:val="18"/>
            <w:vertAlign w:val="superscript"/>
            <w:lang w:val="fr-FR"/>
            <w:rPrChange w:id="773" w:author="Frederic GASPAR" w:date="2020-07-08T12:03:00Z">
              <w:rPr>
                <w:vertAlign w:val="superscript"/>
                <w:lang w:val="fr-FR"/>
              </w:rPr>
            </w:rPrChange>
          </w:rPr>
          <w:delText>3</w:delText>
        </w:r>
      </w:del>
    </w:p>
    <w:p w14:paraId="10A47317" w14:textId="6E15D827" w:rsidR="006654A8" w:rsidRPr="00A32053" w:rsidDel="00404A72" w:rsidRDefault="006654A8" w:rsidP="00A32053">
      <w:pPr>
        <w:spacing w:after="40" w:line="276" w:lineRule="auto"/>
        <w:jc w:val="both"/>
        <w:rPr>
          <w:del w:id="774" w:author="Frederic GASPAR" w:date="2020-07-08T11:53:00Z"/>
          <w:rFonts w:ascii="Arial" w:hAnsi="Arial" w:cs="Arial"/>
          <w:sz w:val="18"/>
          <w:szCs w:val="18"/>
          <w:vertAlign w:val="superscript"/>
          <w:lang w:val="fr-FR"/>
          <w:rPrChange w:id="775" w:author="Frederic GASPAR" w:date="2020-07-08T12:03:00Z">
            <w:rPr>
              <w:del w:id="776" w:author="Frederic GASPAR" w:date="2020-07-08T11:53:00Z"/>
              <w:lang w:val="fr-FR"/>
            </w:rPr>
          </w:rPrChange>
        </w:rPr>
        <w:pPrChange w:id="777" w:author="Frederic GASPAR" w:date="2020-07-08T12:02:00Z">
          <w:pPr>
            <w:pStyle w:val="Paragraphedeliste"/>
            <w:numPr>
              <w:ilvl w:val="1"/>
              <w:numId w:val="6"/>
            </w:numPr>
            <w:spacing w:after="160" w:line="259" w:lineRule="auto"/>
            <w:ind w:left="709" w:hanging="360"/>
          </w:pPr>
        </w:pPrChange>
      </w:pPr>
      <w:del w:id="778" w:author="Frederic GASPAR" w:date="2020-07-08T11:53:00Z">
        <w:r w:rsidRPr="00A32053" w:rsidDel="00404A72">
          <w:rPr>
            <w:rFonts w:ascii="Arial" w:hAnsi="Arial" w:cs="Arial"/>
            <w:sz w:val="18"/>
            <w:szCs w:val="18"/>
            <w:vertAlign w:val="superscript"/>
            <w:lang w:val="fr-FR"/>
            <w:rPrChange w:id="779" w:author="Frederic GASPAR" w:date="2020-07-08T12:03:00Z">
              <w:rPr>
                <w:lang w:val="fr-FR"/>
              </w:rPr>
            </w:rPrChange>
          </w:rPr>
          <w:delText xml:space="preserve">Varices des membres inférieurs </w:delText>
        </w:r>
      </w:del>
    </w:p>
    <w:p w14:paraId="0FDFFFB7" w14:textId="04F9385C" w:rsidR="006654A8" w:rsidRPr="00A32053" w:rsidDel="00404A72" w:rsidRDefault="006654A8" w:rsidP="00A32053">
      <w:pPr>
        <w:spacing w:after="40" w:line="276" w:lineRule="auto"/>
        <w:jc w:val="both"/>
        <w:rPr>
          <w:del w:id="780" w:author="Frederic GASPAR" w:date="2020-07-08T11:53:00Z"/>
          <w:rFonts w:ascii="Arial" w:hAnsi="Arial" w:cs="Arial"/>
          <w:sz w:val="18"/>
          <w:szCs w:val="18"/>
          <w:vertAlign w:val="superscript"/>
          <w:lang w:val="fr-FR"/>
          <w:rPrChange w:id="781" w:author="Frederic GASPAR" w:date="2020-07-08T12:03:00Z">
            <w:rPr>
              <w:del w:id="782" w:author="Frederic GASPAR" w:date="2020-07-08T11:53:00Z"/>
              <w:lang w:val="fr-FR"/>
            </w:rPr>
          </w:rPrChange>
        </w:rPr>
        <w:pPrChange w:id="783" w:author="Frederic GASPAR" w:date="2020-07-08T12:02:00Z">
          <w:pPr>
            <w:pStyle w:val="Paragraphedeliste"/>
            <w:numPr>
              <w:ilvl w:val="1"/>
              <w:numId w:val="6"/>
            </w:numPr>
            <w:spacing w:after="160" w:line="259" w:lineRule="auto"/>
            <w:ind w:left="709" w:hanging="360"/>
          </w:pPr>
        </w:pPrChange>
      </w:pPr>
      <w:del w:id="784" w:author="Frederic GASPAR" w:date="2020-07-08T11:53:00Z">
        <w:r w:rsidRPr="00A32053" w:rsidDel="00404A72">
          <w:rPr>
            <w:rFonts w:ascii="Arial" w:hAnsi="Arial" w:cs="Arial"/>
            <w:sz w:val="18"/>
            <w:szCs w:val="18"/>
            <w:vertAlign w:val="superscript"/>
            <w:lang w:val="fr-FR"/>
            <w:rPrChange w:id="785" w:author="Frederic GASPAR" w:date="2020-07-08T12:03:00Z">
              <w:rPr>
                <w:lang w:val="fr-FR"/>
              </w:rPr>
            </w:rPrChange>
          </w:rPr>
          <w:delText xml:space="preserve">Maladie post-phlébitique </w:delText>
        </w:r>
      </w:del>
    </w:p>
    <w:p w14:paraId="1F61D877" w14:textId="6376C497" w:rsidR="006654A8" w:rsidRPr="00A32053" w:rsidDel="00404A72" w:rsidRDefault="006654A8" w:rsidP="00A32053">
      <w:pPr>
        <w:spacing w:after="40" w:line="276" w:lineRule="auto"/>
        <w:jc w:val="both"/>
        <w:rPr>
          <w:del w:id="786" w:author="Frederic GASPAR" w:date="2020-07-08T11:53:00Z"/>
          <w:rFonts w:ascii="Arial" w:hAnsi="Arial" w:cs="Arial"/>
          <w:sz w:val="18"/>
          <w:szCs w:val="18"/>
          <w:vertAlign w:val="superscript"/>
          <w:lang w:val="fr-FR"/>
          <w:rPrChange w:id="787" w:author="Frederic GASPAR" w:date="2020-07-08T12:03:00Z">
            <w:rPr>
              <w:del w:id="788" w:author="Frederic GASPAR" w:date="2020-07-08T11:53:00Z"/>
              <w:lang w:val="fr-FR"/>
            </w:rPr>
          </w:rPrChange>
        </w:rPr>
        <w:pPrChange w:id="789" w:author="Frederic GASPAR" w:date="2020-07-08T12:02:00Z">
          <w:pPr>
            <w:pStyle w:val="Paragraphedeliste"/>
            <w:numPr>
              <w:ilvl w:val="1"/>
              <w:numId w:val="6"/>
            </w:numPr>
            <w:spacing w:after="160" w:line="259" w:lineRule="auto"/>
            <w:ind w:left="709" w:hanging="360"/>
          </w:pPr>
        </w:pPrChange>
      </w:pPr>
      <w:del w:id="790" w:author="Frederic GASPAR" w:date="2020-07-08T11:53:00Z">
        <w:r w:rsidRPr="00A32053" w:rsidDel="00404A72">
          <w:rPr>
            <w:rFonts w:ascii="Arial" w:hAnsi="Arial" w:cs="Arial"/>
            <w:sz w:val="18"/>
            <w:szCs w:val="18"/>
            <w:vertAlign w:val="superscript"/>
            <w:lang w:val="fr-FR"/>
            <w:rPrChange w:id="791" w:author="Frederic GASPAR" w:date="2020-07-08T12:03:00Z">
              <w:rPr>
                <w:lang w:val="fr-FR"/>
              </w:rPr>
            </w:rPrChange>
          </w:rPr>
          <w:delText xml:space="preserve">Traitement hormonal substitutif </w:delText>
        </w:r>
      </w:del>
    </w:p>
    <w:p w14:paraId="07B9FD90" w14:textId="3B188136" w:rsidR="006654A8" w:rsidRPr="00A32053" w:rsidDel="00404A72" w:rsidRDefault="006654A8" w:rsidP="00A32053">
      <w:pPr>
        <w:spacing w:after="40" w:line="276" w:lineRule="auto"/>
        <w:jc w:val="both"/>
        <w:rPr>
          <w:del w:id="792" w:author="Frederic GASPAR" w:date="2020-07-08T11:53:00Z"/>
          <w:rFonts w:ascii="Arial" w:hAnsi="Arial" w:cs="Arial"/>
          <w:sz w:val="18"/>
          <w:szCs w:val="18"/>
          <w:vertAlign w:val="superscript"/>
          <w:lang w:val="fr-FR"/>
          <w:rPrChange w:id="793" w:author="Frederic GASPAR" w:date="2020-07-08T12:03:00Z">
            <w:rPr>
              <w:del w:id="794" w:author="Frederic GASPAR" w:date="2020-07-08T11:53:00Z"/>
              <w:lang w:val="fr-FR"/>
            </w:rPr>
          </w:rPrChange>
        </w:rPr>
        <w:pPrChange w:id="795" w:author="Frederic GASPAR" w:date="2020-07-08T12:02:00Z">
          <w:pPr>
            <w:pStyle w:val="Paragraphedeliste"/>
            <w:numPr>
              <w:ilvl w:val="1"/>
              <w:numId w:val="6"/>
            </w:numPr>
            <w:spacing w:after="160" w:line="259" w:lineRule="auto"/>
            <w:ind w:left="709" w:hanging="360"/>
          </w:pPr>
        </w:pPrChange>
      </w:pPr>
      <w:del w:id="796" w:author="Frederic GASPAR" w:date="2020-07-08T11:53:00Z">
        <w:r w:rsidRPr="00A32053" w:rsidDel="00404A72">
          <w:rPr>
            <w:rFonts w:ascii="Arial" w:hAnsi="Arial" w:cs="Arial"/>
            <w:sz w:val="18"/>
            <w:szCs w:val="18"/>
            <w:vertAlign w:val="superscript"/>
            <w:lang w:val="fr-FR"/>
            <w:rPrChange w:id="797" w:author="Frederic GASPAR" w:date="2020-07-08T12:03:00Z">
              <w:rPr>
                <w:lang w:val="fr-FR"/>
              </w:rPr>
            </w:rPrChange>
          </w:rPr>
          <w:delText xml:space="preserve">Maladie rénale chronique : syndrome néphrotique, insuffisance rénale chronique modérée à terminale, dialyse, transplantation rénale </w:delText>
        </w:r>
      </w:del>
    </w:p>
    <w:p w14:paraId="054136DD" w14:textId="48F77BD1" w:rsidR="006654A8" w:rsidRPr="00A32053" w:rsidDel="00404A72" w:rsidRDefault="006654A8" w:rsidP="00A32053">
      <w:pPr>
        <w:spacing w:after="40" w:line="276" w:lineRule="auto"/>
        <w:jc w:val="both"/>
        <w:rPr>
          <w:del w:id="798" w:author="Frederic GASPAR" w:date="2020-07-08T11:53:00Z"/>
          <w:rFonts w:ascii="Arial" w:hAnsi="Arial" w:cs="Arial"/>
          <w:sz w:val="18"/>
          <w:szCs w:val="18"/>
          <w:vertAlign w:val="superscript"/>
          <w:lang w:val="fr-FR"/>
          <w:rPrChange w:id="799" w:author="Frederic GASPAR" w:date="2020-07-08T12:03:00Z">
            <w:rPr>
              <w:del w:id="800" w:author="Frederic GASPAR" w:date="2020-07-08T11:53:00Z"/>
              <w:lang w:val="fr-FR"/>
            </w:rPr>
          </w:rPrChange>
        </w:rPr>
        <w:pPrChange w:id="801" w:author="Frederic GASPAR" w:date="2020-07-08T12:02:00Z">
          <w:pPr>
            <w:pStyle w:val="Paragraphedeliste"/>
            <w:numPr>
              <w:ilvl w:val="1"/>
              <w:numId w:val="6"/>
            </w:numPr>
            <w:spacing w:after="160" w:line="259" w:lineRule="auto"/>
            <w:ind w:left="709" w:hanging="360"/>
          </w:pPr>
        </w:pPrChange>
      </w:pPr>
      <w:del w:id="802" w:author="Frederic GASPAR" w:date="2020-07-08T11:53:00Z">
        <w:r w:rsidRPr="00A32053" w:rsidDel="00404A72">
          <w:rPr>
            <w:rFonts w:ascii="Arial" w:hAnsi="Arial" w:cs="Arial"/>
            <w:sz w:val="18"/>
            <w:szCs w:val="18"/>
            <w:vertAlign w:val="superscript"/>
            <w:lang w:val="fr-FR"/>
            <w:rPrChange w:id="803" w:author="Frederic GASPAR" w:date="2020-07-08T12:03:00Z">
              <w:rPr>
                <w:lang w:val="fr-FR"/>
              </w:rPr>
            </w:rPrChange>
          </w:rPr>
          <w:delText>Traitement anti-cancéreux : tamoxifène, thalidomide, etc.</w:delText>
        </w:r>
      </w:del>
    </w:p>
    <w:p w14:paraId="31E25C95" w14:textId="62D87DBD" w:rsidR="006654A8" w:rsidRPr="00A32053" w:rsidDel="00404A72" w:rsidRDefault="006654A8" w:rsidP="00A32053">
      <w:pPr>
        <w:spacing w:after="40" w:line="276" w:lineRule="auto"/>
        <w:jc w:val="both"/>
        <w:rPr>
          <w:del w:id="804" w:author="Frederic GASPAR" w:date="2020-07-08T11:53:00Z"/>
          <w:rFonts w:ascii="Arial" w:hAnsi="Arial" w:cs="Arial"/>
          <w:sz w:val="18"/>
          <w:szCs w:val="18"/>
          <w:vertAlign w:val="superscript"/>
          <w:lang w:val="fr-FR"/>
          <w:rPrChange w:id="805" w:author="Frederic GASPAR" w:date="2020-07-08T12:03:00Z">
            <w:rPr>
              <w:del w:id="806" w:author="Frederic GASPAR" w:date="2020-07-08T11:53:00Z"/>
              <w:lang w:val="fr-FR"/>
            </w:rPr>
          </w:rPrChange>
        </w:rPr>
        <w:pPrChange w:id="807" w:author="Frederic GASPAR" w:date="2020-07-08T12:02:00Z">
          <w:pPr>
            <w:pStyle w:val="Paragraphedeliste"/>
            <w:numPr>
              <w:ilvl w:val="1"/>
              <w:numId w:val="6"/>
            </w:numPr>
            <w:spacing w:after="160" w:line="259" w:lineRule="auto"/>
            <w:ind w:left="709" w:hanging="360"/>
          </w:pPr>
        </w:pPrChange>
      </w:pPr>
      <w:del w:id="808" w:author="Frederic GASPAR" w:date="2020-07-08T11:53:00Z">
        <w:r w:rsidRPr="00A32053" w:rsidDel="00404A72">
          <w:rPr>
            <w:rFonts w:ascii="Arial" w:hAnsi="Arial" w:cs="Arial"/>
            <w:sz w:val="18"/>
            <w:szCs w:val="18"/>
            <w:vertAlign w:val="superscript"/>
            <w:lang w:val="fr-FR"/>
            <w:rPrChange w:id="809" w:author="Frederic GASPAR" w:date="2020-07-08T12:03:00Z">
              <w:rPr>
                <w:lang w:val="fr-FR"/>
              </w:rPr>
            </w:rPrChange>
          </w:rPr>
          <w:delText xml:space="preserve">Syndromes myéloprolifératifs : polycythémie/polyglobulie, thrombocytémie essentielle </w:delText>
        </w:r>
      </w:del>
    </w:p>
    <w:p w14:paraId="54067E9E" w14:textId="57B6B904" w:rsidR="006654A8" w:rsidRPr="00A32053" w:rsidDel="00404A72" w:rsidRDefault="006654A8" w:rsidP="00A32053">
      <w:pPr>
        <w:spacing w:after="40" w:line="276" w:lineRule="auto"/>
        <w:jc w:val="both"/>
        <w:rPr>
          <w:del w:id="810" w:author="Frederic GASPAR" w:date="2020-07-08T11:53:00Z"/>
          <w:rFonts w:ascii="Arial" w:hAnsi="Arial" w:cs="Arial"/>
          <w:sz w:val="18"/>
          <w:szCs w:val="18"/>
          <w:vertAlign w:val="superscript"/>
          <w:lang w:val="fr-FR"/>
          <w:rPrChange w:id="811" w:author="Frederic GASPAR" w:date="2020-07-08T12:03:00Z">
            <w:rPr>
              <w:del w:id="812" w:author="Frederic GASPAR" w:date="2020-07-08T11:53:00Z"/>
              <w:lang w:val="fr-FR"/>
            </w:rPr>
          </w:rPrChange>
        </w:rPr>
        <w:pPrChange w:id="813" w:author="Frederic GASPAR" w:date="2020-07-08T12:02:00Z">
          <w:pPr>
            <w:pStyle w:val="Paragraphedeliste"/>
            <w:numPr>
              <w:ilvl w:val="1"/>
              <w:numId w:val="6"/>
            </w:numPr>
            <w:spacing w:after="160" w:line="259" w:lineRule="auto"/>
            <w:ind w:left="709" w:hanging="360"/>
          </w:pPr>
        </w:pPrChange>
      </w:pPr>
      <w:del w:id="814" w:author="Frederic GASPAR" w:date="2020-07-08T11:53:00Z">
        <w:r w:rsidRPr="00A32053" w:rsidDel="00404A72">
          <w:rPr>
            <w:rFonts w:ascii="Arial" w:hAnsi="Arial" w:cs="Arial"/>
            <w:sz w:val="18"/>
            <w:szCs w:val="18"/>
            <w:vertAlign w:val="superscript"/>
            <w:lang w:val="fr-FR"/>
            <w:rPrChange w:id="815" w:author="Frederic GASPAR" w:date="2020-07-08T12:03:00Z">
              <w:rPr>
                <w:lang w:val="fr-FR"/>
              </w:rPr>
            </w:rPrChange>
          </w:rPr>
          <w:delText xml:space="preserve">Présence d’un cathéter veineux central </w:delText>
        </w:r>
        <w:r w:rsidR="00792CE5" w:rsidRPr="00A32053" w:rsidDel="00404A72">
          <w:rPr>
            <w:rFonts w:ascii="Arial" w:hAnsi="Arial" w:cs="Arial"/>
            <w:sz w:val="18"/>
            <w:szCs w:val="18"/>
            <w:vertAlign w:val="superscript"/>
            <w:lang w:val="fr-FR"/>
            <w:rPrChange w:id="816" w:author="Frederic GASPAR" w:date="2020-07-08T12:03:00Z">
              <w:rPr>
                <w:lang w:val="fr-FR"/>
              </w:rPr>
            </w:rPrChange>
          </w:rPr>
          <w:delText>ou d’une pacemaker transveineux</w:delText>
        </w:r>
      </w:del>
    </w:p>
    <w:p w14:paraId="18345FF9" w14:textId="0C94E026" w:rsidR="006654A8" w:rsidRPr="00A32053" w:rsidDel="00404A72" w:rsidRDefault="006654A8" w:rsidP="00A32053">
      <w:pPr>
        <w:spacing w:after="40" w:line="276" w:lineRule="auto"/>
        <w:jc w:val="both"/>
        <w:rPr>
          <w:del w:id="817" w:author="Frederic GASPAR" w:date="2020-07-08T11:53:00Z"/>
          <w:rFonts w:ascii="Arial" w:hAnsi="Arial" w:cs="Arial"/>
          <w:sz w:val="18"/>
          <w:szCs w:val="18"/>
          <w:vertAlign w:val="superscript"/>
          <w:lang w:val="fr-FR"/>
          <w:rPrChange w:id="818" w:author="Frederic GASPAR" w:date="2020-07-08T12:03:00Z">
            <w:rPr>
              <w:del w:id="819" w:author="Frederic GASPAR" w:date="2020-07-08T11:53:00Z"/>
              <w:lang w:val="fr-FR"/>
            </w:rPr>
          </w:rPrChange>
        </w:rPr>
        <w:pPrChange w:id="820" w:author="Frederic GASPAR" w:date="2020-07-08T12:02:00Z">
          <w:pPr>
            <w:pStyle w:val="Paragraphedeliste"/>
            <w:numPr>
              <w:ilvl w:val="1"/>
              <w:numId w:val="6"/>
            </w:numPr>
            <w:spacing w:after="160" w:line="259" w:lineRule="auto"/>
            <w:ind w:left="709" w:hanging="360"/>
          </w:pPr>
        </w:pPrChange>
      </w:pPr>
      <w:del w:id="821" w:author="Frederic GASPAR" w:date="2020-07-08T11:53:00Z">
        <w:r w:rsidRPr="00A32053" w:rsidDel="00404A72">
          <w:rPr>
            <w:rFonts w:ascii="Arial" w:hAnsi="Arial" w:cs="Arial"/>
            <w:sz w:val="18"/>
            <w:szCs w:val="18"/>
            <w:vertAlign w:val="superscript"/>
            <w:lang w:val="fr-FR"/>
            <w:rPrChange w:id="822" w:author="Frederic GASPAR" w:date="2020-07-08T12:03:00Z">
              <w:rPr>
                <w:lang w:val="fr-FR"/>
              </w:rPr>
            </w:rPrChange>
          </w:rPr>
          <w:delText xml:space="preserve">Chirurgie récente à haut risque thromboembolique (≤ 3 mois) </w:delText>
        </w:r>
      </w:del>
    </w:p>
    <w:p w14:paraId="2C528E81" w14:textId="18837040" w:rsidR="006654A8" w:rsidRPr="00A32053" w:rsidDel="00404A72" w:rsidRDefault="006654A8" w:rsidP="00A32053">
      <w:pPr>
        <w:spacing w:after="40" w:line="276" w:lineRule="auto"/>
        <w:jc w:val="both"/>
        <w:rPr>
          <w:del w:id="823" w:author="Frederic GASPAR" w:date="2020-07-08T11:53:00Z"/>
          <w:rFonts w:ascii="Arial" w:hAnsi="Arial" w:cs="Arial"/>
          <w:sz w:val="18"/>
          <w:szCs w:val="18"/>
          <w:vertAlign w:val="superscript"/>
          <w:lang w:val="fr-FR"/>
          <w:rPrChange w:id="824" w:author="Frederic GASPAR" w:date="2020-07-08T12:03:00Z">
            <w:rPr>
              <w:del w:id="825" w:author="Frederic GASPAR" w:date="2020-07-08T11:53:00Z"/>
              <w:lang w:val="fr-FR"/>
            </w:rPr>
          </w:rPrChange>
        </w:rPr>
        <w:pPrChange w:id="826" w:author="Frederic GASPAR" w:date="2020-07-08T12:02:00Z">
          <w:pPr>
            <w:pStyle w:val="Paragraphedeliste"/>
            <w:numPr>
              <w:ilvl w:val="1"/>
              <w:numId w:val="6"/>
            </w:numPr>
            <w:spacing w:after="160" w:line="259" w:lineRule="auto"/>
            <w:ind w:left="709" w:hanging="360"/>
          </w:pPr>
        </w:pPrChange>
      </w:pPr>
      <w:del w:id="827" w:author="Frederic GASPAR" w:date="2020-07-08T11:53:00Z">
        <w:r w:rsidRPr="00A32053" w:rsidDel="00404A72">
          <w:rPr>
            <w:rFonts w:ascii="Arial" w:hAnsi="Arial" w:cs="Arial"/>
            <w:sz w:val="18"/>
            <w:szCs w:val="18"/>
            <w:vertAlign w:val="superscript"/>
            <w:lang w:val="fr-FR"/>
            <w:rPrChange w:id="828" w:author="Frederic GASPAR" w:date="2020-07-08T12:03:00Z">
              <w:rPr>
                <w:lang w:val="fr-FR"/>
              </w:rPr>
            </w:rPrChange>
          </w:rPr>
          <w:delText xml:space="preserve">Type de chirurgie réalisée </w:delText>
        </w:r>
      </w:del>
    </w:p>
    <w:p w14:paraId="7631A36E" w14:textId="21464308" w:rsidR="006654A8" w:rsidRPr="00A32053" w:rsidDel="00404A72" w:rsidRDefault="006654A8" w:rsidP="00A32053">
      <w:pPr>
        <w:spacing w:after="40" w:line="276" w:lineRule="auto"/>
        <w:jc w:val="both"/>
        <w:rPr>
          <w:del w:id="829" w:author="Frederic GASPAR" w:date="2020-07-08T11:53:00Z"/>
          <w:rFonts w:ascii="Arial" w:hAnsi="Arial" w:cs="Arial"/>
          <w:sz w:val="18"/>
          <w:szCs w:val="18"/>
          <w:vertAlign w:val="superscript"/>
          <w:lang w:val="fr-FR"/>
          <w:rPrChange w:id="830" w:author="Frederic GASPAR" w:date="2020-07-08T12:03:00Z">
            <w:rPr>
              <w:del w:id="831" w:author="Frederic GASPAR" w:date="2020-07-08T11:53:00Z"/>
              <w:lang w:val="fr-FR"/>
            </w:rPr>
          </w:rPrChange>
        </w:rPr>
        <w:pPrChange w:id="832" w:author="Frederic GASPAR" w:date="2020-07-08T12:02:00Z">
          <w:pPr>
            <w:pStyle w:val="Paragraphedeliste"/>
            <w:numPr>
              <w:ilvl w:val="1"/>
              <w:numId w:val="6"/>
            </w:numPr>
            <w:spacing w:after="160" w:line="259" w:lineRule="auto"/>
            <w:ind w:left="709" w:hanging="360"/>
          </w:pPr>
        </w:pPrChange>
      </w:pPr>
      <w:del w:id="833" w:author="Frederic GASPAR" w:date="2020-07-08T11:53:00Z">
        <w:r w:rsidRPr="00A32053" w:rsidDel="00404A72">
          <w:rPr>
            <w:rFonts w:ascii="Arial" w:hAnsi="Arial" w:cs="Arial"/>
            <w:sz w:val="18"/>
            <w:szCs w:val="18"/>
            <w:vertAlign w:val="superscript"/>
            <w:lang w:val="fr-FR"/>
            <w:rPrChange w:id="834" w:author="Frederic GASPAR" w:date="2020-07-08T12:03:00Z">
              <w:rPr>
                <w:lang w:val="fr-FR"/>
              </w:rPr>
            </w:rPrChange>
          </w:rPr>
          <w:delText xml:space="preserve">Infection sévère/sepsis récents (≤ 1 ou 3 mois selon les études) </w:delText>
        </w:r>
      </w:del>
    </w:p>
    <w:p w14:paraId="6957B87B" w14:textId="1EDCDC52" w:rsidR="006654A8" w:rsidRPr="00A32053" w:rsidDel="00404A72" w:rsidRDefault="006654A8" w:rsidP="00A32053">
      <w:pPr>
        <w:spacing w:after="40" w:line="276" w:lineRule="auto"/>
        <w:jc w:val="both"/>
        <w:rPr>
          <w:del w:id="835" w:author="Frederic GASPAR" w:date="2020-07-08T11:53:00Z"/>
          <w:rFonts w:ascii="Arial" w:hAnsi="Arial" w:cs="Arial"/>
          <w:sz w:val="18"/>
          <w:szCs w:val="18"/>
          <w:vertAlign w:val="superscript"/>
          <w:lang w:val="fr-FR"/>
          <w:rPrChange w:id="836" w:author="Frederic GASPAR" w:date="2020-07-08T12:03:00Z">
            <w:rPr>
              <w:del w:id="837" w:author="Frederic GASPAR" w:date="2020-07-08T11:53:00Z"/>
              <w:lang w:val="fr-FR"/>
            </w:rPr>
          </w:rPrChange>
        </w:rPr>
        <w:pPrChange w:id="838" w:author="Frederic GASPAR" w:date="2020-07-08T12:02:00Z">
          <w:pPr>
            <w:pStyle w:val="Paragraphedeliste"/>
            <w:numPr>
              <w:ilvl w:val="1"/>
              <w:numId w:val="6"/>
            </w:numPr>
            <w:spacing w:after="160" w:line="259" w:lineRule="auto"/>
            <w:ind w:left="709" w:hanging="360"/>
          </w:pPr>
        </w:pPrChange>
      </w:pPr>
      <w:del w:id="839" w:author="Frederic GASPAR" w:date="2020-07-08T11:53:00Z">
        <w:r w:rsidRPr="00A32053" w:rsidDel="00404A72">
          <w:rPr>
            <w:rFonts w:ascii="Arial" w:hAnsi="Arial" w:cs="Arial"/>
            <w:sz w:val="18"/>
            <w:szCs w:val="18"/>
            <w:vertAlign w:val="superscript"/>
            <w:lang w:val="fr-FR"/>
            <w:rPrChange w:id="840" w:author="Frederic GASPAR" w:date="2020-07-08T12:03:00Z">
              <w:rPr>
                <w:lang w:val="fr-FR"/>
              </w:rPr>
            </w:rPrChange>
          </w:rPr>
          <w:delText xml:space="preserve">Hospitalisation récente (≤ 3 mois) </w:delText>
        </w:r>
      </w:del>
    </w:p>
    <w:p w14:paraId="654D3AE5" w14:textId="6E6CF213" w:rsidR="006654A8" w:rsidRPr="00A32053" w:rsidDel="00404A72" w:rsidRDefault="006654A8" w:rsidP="00A32053">
      <w:pPr>
        <w:spacing w:after="40" w:line="276" w:lineRule="auto"/>
        <w:jc w:val="both"/>
        <w:rPr>
          <w:del w:id="841" w:author="Frederic GASPAR" w:date="2020-07-08T11:53:00Z"/>
          <w:rFonts w:ascii="Arial" w:hAnsi="Arial" w:cs="Arial"/>
          <w:sz w:val="18"/>
          <w:szCs w:val="18"/>
          <w:vertAlign w:val="superscript"/>
          <w:lang w:val="fr-FR"/>
          <w:rPrChange w:id="842" w:author="Frederic GASPAR" w:date="2020-07-08T12:03:00Z">
            <w:rPr>
              <w:del w:id="843" w:author="Frederic GASPAR" w:date="2020-07-08T11:53:00Z"/>
              <w:lang w:val="fr-FR"/>
            </w:rPr>
          </w:rPrChange>
        </w:rPr>
        <w:pPrChange w:id="844" w:author="Frederic GASPAR" w:date="2020-07-08T12:02:00Z">
          <w:pPr>
            <w:pStyle w:val="Paragraphedeliste"/>
            <w:numPr>
              <w:ilvl w:val="1"/>
              <w:numId w:val="6"/>
            </w:numPr>
            <w:spacing w:after="160" w:line="259" w:lineRule="auto"/>
            <w:ind w:left="709" w:hanging="360"/>
          </w:pPr>
        </w:pPrChange>
      </w:pPr>
      <w:del w:id="845" w:author="Frederic GASPAR" w:date="2020-07-08T11:53:00Z">
        <w:r w:rsidRPr="00A32053" w:rsidDel="00404A72">
          <w:rPr>
            <w:rFonts w:ascii="Arial" w:hAnsi="Arial" w:cs="Arial"/>
            <w:sz w:val="18"/>
            <w:szCs w:val="18"/>
            <w:vertAlign w:val="superscript"/>
            <w:lang w:val="fr-FR"/>
            <w:rPrChange w:id="846" w:author="Frederic GASPAR" w:date="2020-07-08T12:03:00Z">
              <w:rPr>
                <w:lang w:val="fr-FR"/>
              </w:rPr>
            </w:rPrChange>
          </w:rPr>
          <w:delText xml:space="preserve">Institutionnalisation </w:delText>
        </w:r>
        <w:r w:rsidR="00A33814" w:rsidRPr="00A32053" w:rsidDel="00404A72">
          <w:rPr>
            <w:rFonts w:ascii="Arial" w:hAnsi="Arial" w:cs="Arial"/>
            <w:sz w:val="18"/>
            <w:szCs w:val="18"/>
            <w:vertAlign w:val="superscript"/>
            <w:lang w:val="fr-FR"/>
            <w:rPrChange w:id="847" w:author="Frederic GASPAR" w:date="2020-07-08T12:03:00Z">
              <w:rPr>
                <w:lang w:val="fr-FR"/>
              </w:rPr>
            </w:rPrChange>
          </w:rPr>
          <w:delText xml:space="preserve"> </w:delText>
        </w:r>
        <w:r w:rsidR="00A33814" w:rsidRPr="00A32053" w:rsidDel="00404A72">
          <w:rPr>
            <w:rFonts w:ascii="Arial" w:hAnsi="Arial" w:cs="Arial"/>
            <w:sz w:val="18"/>
            <w:szCs w:val="18"/>
            <w:vertAlign w:val="superscript"/>
            <w:lang w:val="fr-FR"/>
            <w:rPrChange w:id="848" w:author="Frederic GASPAR" w:date="2020-07-08T12:03:00Z">
              <w:rPr>
                <w:vertAlign w:val="superscript"/>
                <w:lang w:val="fr-FR"/>
              </w:rPr>
            </w:rPrChange>
          </w:rPr>
          <w:delText>4</w:delText>
        </w:r>
      </w:del>
    </w:p>
    <w:p w14:paraId="5ED958D4" w14:textId="45708E57" w:rsidR="006654A8" w:rsidRPr="00A32053" w:rsidDel="00404A72" w:rsidRDefault="006654A8" w:rsidP="00A32053">
      <w:pPr>
        <w:spacing w:after="40" w:line="276" w:lineRule="auto"/>
        <w:jc w:val="both"/>
        <w:rPr>
          <w:del w:id="849" w:author="Frederic GASPAR" w:date="2020-07-08T11:53:00Z"/>
          <w:rFonts w:ascii="Arial" w:hAnsi="Arial" w:cs="Arial"/>
          <w:sz w:val="18"/>
          <w:szCs w:val="18"/>
          <w:vertAlign w:val="superscript"/>
          <w:lang w:val="fr-FR"/>
          <w:rPrChange w:id="850" w:author="Frederic GASPAR" w:date="2020-07-08T12:03:00Z">
            <w:rPr>
              <w:del w:id="851" w:author="Frederic GASPAR" w:date="2020-07-08T11:53:00Z"/>
              <w:lang w:val="fr-FR"/>
            </w:rPr>
          </w:rPrChange>
        </w:rPr>
        <w:pPrChange w:id="852" w:author="Frederic GASPAR" w:date="2020-07-08T12:02:00Z">
          <w:pPr>
            <w:pStyle w:val="Paragraphedeliste"/>
            <w:numPr>
              <w:ilvl w:val="1"/>
              <w:numId w:val="6"/>
            </w:numPr>
            <w:spacing w:after="160" w:line="259" w:lineRule="auto"/>
            <w:ind w:left="709" w:hanging="360"/>
          </w:pPr>
        </w:pPrChange>
      </w:pPr>
      <w:del w:id="853" w:author="Frederic GASPAR" w:date="2020-07-08T11:53:00Z">
        <w:r w:rsidRPr="00A32053" w:rsidDel="00404A72">
          <w:rPr>
            <w:rFonts w:ascii="Arial" w:hAnsi="Arial" w:cs="Arial"/>
            <w:sz w:val="18"/>
            <w:szCs w:val="18"/>
            <w:vertAlign w:val="superscript"/>
            <w:lang w:val="fr-FR"/>
            <w:rPrChange w:id="854" w:author="Frederic GASPAR" w:date="2020-07-08T12:03:00Z">
              <w:rPr>
                <w:lang w:val="fr-FR"/>
              </w:rPr>
            </w:rPrChange>
          </w:rPr>
          <w:delText xml:space="preserve">Transfusions ≥ 4 unités de sang total ou de concentré globulaire dans les 72 heures précédant la chirurgie orthopédique </w:delText>
        </w:r>
      </w:del>
    </w:p>
    <w:p w14:paraId="53319D99" w14:textId="68A99861" w:rsidR="006654A8" w:rsidRPr="00A32053" w:rsidDel="00404A72" w:rsidRDefault="006654A8" w:rsidP="00A32053">
      <w:pPr>
        <w:spacing w:after="40" w:line="276" w:lineRule="auto"/>
        <w:jc w:val="both"/>
        <w:rPr>
          <w:del w:id="855" w:author="Frederic GASPAR" w:date="2020-07-08T11:53:00Z"/>
          <w:rFonts w:ascii="Arial" w:hAnsi="Arial" w:cs="Arial"/>
          <w:sz w:val="18"/>
          <w:szCs w:val="18"/>
          <w:vertAlign w:val="superscript"/>
          <w:lang w:val="fr-FR"/>
          <w:rPrChange w:id="856" w:author="Frederic GASPAR" w:date="2020-07-08T12:03:00Z">
            <w:rPr>
              <w:del w:id="857" w:author="Frederic GASPAR" w:date="2020-07-08T11:53:00Z"/>
              <w:lang w:val="fr-FR"/>
            </w:rPr>
          </w:rPrChange>
        </w:rPr>
        <w:pPrChange w:id="858" w:author="Frederic GASPAR" w:date="2020-07-08T12:02:00Z">
          <w:pPr>
            <w:pStyle w:val="Paragraphedeliste"/>
            <w:numPr>
              <w:ilvl w:val="1"/>
              <w:numId w:val="6"/>
            </w:numPr>
            <w:spacing w:after="160" w:line="259" w:lineRule="auto"/>
            <w:ind w:left="709" w:hanging="360"/>
          </w:pPr>
        </w:pPrChange>
      </w:pPr>
      <w:del w:id="859" w:author="Frederic GASPAR" w:date="2020-07-08T11:53:00Z">
        <w:r w:rsidRPr="00A32053" w:rsidDel="00404A72">
          <w:rPr>
            <w:rFonts w:ascii="Arial" w:hAnsi="Arial" w:cs="Arial"/>
            <w:sz w:val="18"/>
            <w:szCs w:val="18"/>
            <w:vertAlign w:val="superscript"/>
            <w:lang w:val="fr-FR"/>
            <w:rPrChange w:id="860" w:author="Frederic GASPAR" w:date="2020-07-08T12:03:00Z">
              <w:rPr>
                <w:lang w:val="fr-FR"/>
              </w:rPr>
            </w:rPrChange>
          </w:rPr>
          <w:delText xml:space="preserve">Présence d’une déshydratation </w:delText>
        </w:r>
      </w:del>
    </w:p>
    <w:p w14:paraId="3177D598" w14:textId="48EE16AE" w:rsidR="006654A8" w:rsidRPr="00A32053" w:rsidDel="00404A72" w:rsidRDefault="006654A8" w:rsidP="00A32053">
      <w:pPr>
        <w:spacing w:after="40" w:line="276" w:lineRule="auto"/>
        <w:jc w:val="both"/>
        <w:rPr>
          <w:del w:id="861" w:author="Frederic GASPAR" w:date="2020-07-08T11:53:00Z"/>
          <w:rFonts w:ascii="Arial" w:hAnsi="Arial" w:cs="Arial"/>
          <w:sz w:val="18"/>
          <w:szCs w:val="18"/>
          <w:vertAlign w:val="superscript"/>
          <w:lang w:val="fr-FR"/>
          <w:rPrChange w:id="862" w:author="Frederic GASPAR" w:date="2020-07-08T12:03:00Z">
            <w:rPr>
              <w:del w:id="863" w:author="Frederic GASPAR" w:date="2020-07-08T11:53:00Z"/>
              <w:lang w:val="fr-FR"/>
            </w:rPr>
          </w:rPrChange>
        </w:rPr>
        <w:pPrChange w:id="864" w:author="Frederic GASPAR" w:date="2020-07-08T12:02:00Z">
          <w:pPr>
            <w:pStyle w:val="Paragraphedeliste"/>
            <w:numPr>
              <w:ilvl w:val="1"/>
              <w:numId w:val="6"/>
            </w:numPr>
            <w:spacing w:after="160" w:line="259" w:lineRule="auto"/>
            <w:ind w:left="709" w:hanging="360"/>
          </w:pPr>
        </w:pPrChange>
      </w:pPr>
      <w:del w:id="865" w:author="Frederic GASPAR" w:date="2020-07-08T11:53:00Z">
        <w:r w:rsidRPr="00A32053" w:rsidDel="00404A72">
          <w:rPr>
            <w:rFonts w:ascii="Arial" w:hAnsi="Arial" w:cs="Arial"/>
            <w:sz w:val="18"/>
            <w:szCs w:val="18"/>
            <w:vertAlign w:val="superscript"/>
            <w:lang w:val="fr-FR"/>
            <w:rPrChange w:id="866" w:author="Frederic GASPAR" w:date="2020-07-08T12:03:00Z">
              <w:rPr>
                <w:lang w:val="fr-FR"/>
              </w:rPr>
            </w:rPrChange>
          </w:rPr>
          <w:delText>Tabagisme actif (discuté)</w:delText>
        </w:r>
        <w:r w:rsidR="00792CE5" w:rsidRPr="00A32053" w:rsidDel="00404A72">
          <w:rPr>
            <w:rFonts w:ascii="Arial" w:hAnsi="Arial" w:cs="Arial"/>
            <w:sz w:val="18"/>
            <w:szCs w:val="18"/>
            <w:vertAlign w:val="superscript"/>
            <w:lang w:val="fr-FR"/>
            <w:rPrChange w:id="867" w:author="Frederic GASPAR" w:date="2020-07-08T12:03:00Z">
              <w:rPr>
                <w:lang w:val="fr-FR"/>
              </w:rPr>
            </w:rPrChange>
          </w:rPr>
          <w:delText xml:space="preserve"> </w:delText>
        </w:r>
        <w:r w:rsidR="00A33814" w:rsidRPr="00A32053" w:rsidDel="00404A72">
          <w:rPr>
            <w:rFonts w:ascii="Arial" w:hAnsi="Arial" w:cs="Arial"/>
            <w:sz w:val="18"/>
            <w:szCs w:val="18"/>
            <w:vertAlign w:val="superscript"/>
            <w:lang w:val="fr-FR"/>
            <w:rPrChange w:id="868" w:author="Frederic GASPAR" w:date="2020-07-08T12:03:00Z">
              <w:rPr>
                <w:vertAlign w:val="superscript"/>
                <w:lang w:val="fr-FR"/>
              </w:rPr>
            </w:rPrChange>
          </w:rPr>
          <w:delText>5</w:delText>
        </w:r>
      </w:del>
    </w:p>
    <w:p w14:paraId="5D49E7FB" w14:textId="313532EA" w:rsidR="00792CE5" w:rsidRPr="00A32053" w:rsidDel="00404A72" w:rsidRDefault="006654A8" w:rsidP="00A32053">
      <w:pPr>
        <w:spacing w:after="40" w:line="276" w:lineRule="auto"/>
        <w:jc w:val="both"/>
        <w:rPr>
          <w:del w:id="869" w:author="Frederic GASPAR" w:date="2020-07-08T11:53:00Z"/>
          <w:rFonts w:ascii="Arial" w:hAnsi="Arial" w:cs="Arial"/>
          <w:sz w:val="18"/>
          <w:szCs w:val="18"/>
          <w:vertAlign w:val="superscript"/>
          <w:lang w:val="fr-FR"/>
          <w:rPrChange w:id="870" w:author="Frederic GASPAR" w:date="2020-07-08T12:03:00Z">
            <w:rPr>
              <w:del w:id="871" w:author="Frederic GASPAR" w:date="2020-07-08T11:53:00Z"/>
              <w:lang w:val="fr-FR"/>
            </w:rPr>
          </w:rPrChange>
        </w:rPr>
        <w:pPrChange w:id="872" w:author="Frederic GASPAR" w:date="2020-07-08T12:02:00Z">
          <w:pPr>
            <w:pStyle w:val="Paragraphedeliste"/>
            <w:numPr>
              <w:ilvl w:val="1"/>
              <w:numId w:val="6"/>
            </w:numPr>
            <w:spacing w:after="160" w:line="259" w:lineRule="auto"/>
            <w:ind w:left="709" w:hanging="360"/>
          </w:pPr>
        </w:pPrChange>
      </w:pPr>
      <w:del w:id="873" w:author="Frederic GASPAR" w:date="2020-07-08T11:53:00Z">
        <w:r w:rsidRPr="00A32053" w:rsidDel="00404A72">
          <w:rPr>
            <w:rFonts w:ascii="Arial" w:hAnsi="Arial" w:cs="Arial"/>
            <w:sz w:val="18"/>
            <w:szCs w:val="18"/>
            <w:vertAlign w:val="superscript"/>
            <w:lang w:val="fr-FR"/>
            <w:rPrChange w:id="874" w:author="Frederic GASPAR" w:date="2020-07-08T12:03:00Z">
              <w:rPr>
                <w:lang w:val="fr-FR"/>
              </w:rPr>
            </w:rPrChange>
          </w:rPr>
          <w:delText>Prise d’antipsychotiques</w:delText>
        </w:r>
      </w:del>
    </w:p>
    <w:p w14:paraId="77557820" w14:textId="181A5FAD" w:rsidR="00792CE5" w:rsidRPr="00A32053" w:rsidDel="00404A72" w:rsidRDefault="00792CE5" w:rsidP="00A32053">
      <w:pPr>
        <w:spacing w:after="40" w:line="276" w:lineRule="auto"/>
        <w:jc w:val="both"/>
        <w:rPr>
          <w:del w:id="875" w:author="Frederic GASPAR" w:date="2020-07-08T11:53:00Z"/>
          <w:rFonts w:ascii="Arial" w:hAnsi="Arial" w:cs="Arial"/>
          <w:sz w:val="18"/>
          <w:szCs w:val="18"/>
          <w:vertAlign w:val="superscript"/>
          <w:lang w:val="fr-FR"/>
          <w:rPrChange w:id="876" w:author="Frederic GASPAR" w:date="2020-07-08T12:03:00Z">
            <w:rPr>
              <w:del w:id="877" w:author="Frederic GASPAR" w:date="2020-07-08T11:53:00Z"/>
              <w:lang w:val="fr-FR"/>
            </w:rPr>
          </w:rPrChange>
        </w:rPr>
        <w:pPrChange w:id="878" w:author="Frederic GASPAR" w:date="2020-07-08T12:02:00Z">
          <w:pPr>
            <w:pStyle w:val="Paragraphedeliste"/>
            <w:numPr>
              <w:ilvl w:val="1"/>
              <w:numId w:val="6"/>
            </w:numPr>
            <w:spacing w:after="160" w:line="259" w:lineRule="auto"/>
            <w:ind w:left="709" w:hanging="360"/>
          </w:pPr>
        </w:pPrChange>
      </w:pPr>
      <w:del w:id="879" w:author="Frederic GASPAR" w:date="2020-07-08T11:53:00Z">
        <w:r w:rsidRPr="00A32053" w:rsidDel="00404A72">
          <w:rPr>
            <w:rFonts w:ascii="Arial" w:hAnsi="Arial" w:cs="Arial"/>
            <w:sz w:val="18"/>
            <w:szCs w:val="18"/>
            <w:vertAlign w:val="superscript"/>
            <w:lang w:val="fr-FR"/>
            <w:rPrChange w:id="880" w:author="Frederic GASPAR" w:date="2020-07-08T12:03:00Z">
              <w:rPr>
                <w:lang w:val="fr-FR"/>
              </w:rPr>
            </w:rPrChange>
          </w:rPr>
          <w:delText>Immobilisation de toute origine (par ex : maladie neurologique avec parésie, alitement, de toute cause, immobilisation durant un long voyage en avion etc.)</w:delText>
        </w:r>
      </w:del>
    </w:p>
    <w:p w14:paraId="24EE4BB4" w14:textId="7A87EF82" w:rsidR="00792CE5" w:rsidRPr="00A32053" w:rsidDel="00404A72" w:rsidRDefault="00792CE5" w:rsidP="00A32053">
      <w:pPr>
        <w:spacing w:after="40" w:line="276" w:lineRule="auto"/>
        <w:jc w:val="both"/>
        <w:rPr>
          <w:del w:id="881" w:author="Frederic GASPAR" w:date="2020-07-08T11:53:00Z"/>
          <w:rFonts w:ascii="Arial" w:hAnsi="Arial" w:cs="Arial"/>
          <w:sz w:val="18"/>
          <w:szCs w:val="18"/>
          <w:vertAlign w:val="superscript"/>
          <w:lang w:val="fr-FR"/>
          <w:rPrChange w:id="882" w:author="Frederic GASPAR" w:date="2020-07-08T12:03:00Z">
            <w:rPr>
              <w:del w:id="883" w:author="Frederic GASPAR" w:date="2020-07-08T11:53:00Z"/>
              <w:lang w:val="fr-FR"/>
            </w:rPr>
          </w:rPrChange>
        </w:rPr>
        <w:pPrChange w:id="884" w:author="Frederic GASPAR" w:date="2020-07-08T12:02:00Z">
          <w:pPr>
            <w:pStyle w:val="Paragraphedeliste"/>
            <w:numPr>
              <w:ilvl w:val="1"/>
              <w:numId w:val="6"/>
            </w:numPr>
            <w:spacing w:after="160" w:line="259" w:lineRule="auto"/>
            <w:ind w:left="709" w:hanging="360"/>
          </w:pPr>
        </w:pPrChange>
      </w:pPr>
      <w:del w:id="885" w:author="Frederic GASPAR" w:date="2020-07-08T11:53:00Z">
        <w:r w:rsidRPr="00A32053" w:rsidDel="00404A72">
          <w:rPr>
            <w:rFonts w:ascii="Arial" w:hAnsi="Arial" w:cs="Arial"/>
            <w:sz w:val="18"/>
            <w:szCs w:val="18"/>
            <w:vertAlign w:val="superscript"/>
            <w:lang w:val="fr-FR"/>
            <w:rPrChange w:id="886" w:author="Frederic GASPAR" w:date="2020-07-08T12:03:00Z">
              <w:rPr>
                <w:lang w:val="fr-FR"/>
              </w:rPr>
            </w:rPrChange>
          </w:rPr>
          <w:delText>Pollution</w:delText>
        </w:r>
      </w:del>
    </w:p>
    <w:p w14:paraId="5F940221" w14:textId="77777777" w:rsidR="00A32053" w:rsidRPr="00A32053" w:rsidRDefault="00A32053" w:rsidP="00A32053">
      <w:pPr>
        <w:spacing w:after="40" w:line="276" w:lineRule="auto"/>
        <w:jc w:val="both"/>
        <w:rPr>
          <w:ins w:id="887" w:author="Frederic GASPAR" w:date="2020-07-08T12:00:00Z"/>
          <w:rFonts w:ascii="Arial" w:hAnsi="Arial" w:cs="Arial"/>
          <w:sz w:val="18"/>
          <w:szCs w:val="18"/>
          <w:lang w:val="fr-FR"/>
          <w:rPrChange w:id="888" w:author="Frederic GASPAR" w:date="2020-07-08T12:03:00Z">
            <w:rPr>
              <w:ins w:id="889" w:author="Frederic GASPAR" w:date="2020-07-08T12:00:00Z"/>
              <w:lang w:val="fr-FR"/>
            </w:rPr>
          </w:rPrChange>
        </w:rPr>
        <w:pPrChange w:id="890" w:author="Frederic GASPAR" w:date="2020-07-08T12:02:00Z">
          <w:pPr>
            <w:pStyle w:val="Paragraphedeliste"/>
            <w:numPr>
              <w:numId w:val="25"/>
            </w:numPr>
            <w:spacing w:after="160" w:line="259" w:lineRule="auto"/>
            <w:ind w:hanging="360"/>
          </w:pPr>
        </w:pPrChange>
      </w:pPr>
      <w:ins w:id="891" w:author="Frederic GASPAR" w:date="2020-07-08T12:00:00Z">
        <w:r w:rsidRPr="00A32053">
          <w:rPr>
            <w:rFonts w:ascii="Arial" w:hAnsi="Arial" w:cs="Arial"/>
            <w:sz w:val="18"/>
            <w:szCs w:val="18"/>
            <w:vertAlign w:val="superscript"/>
            <w:lang w:val="fr-FR"/>
            <w:rPrChange w:id="892" w:author="Frederic GASPAR" w:date="2020-07-08T12:03:00Z">
              <w:rPr>
                <w:lang w:val="fr-FR"/>
              </w:rPr>
            </w:rPrChange>
          </w:rPr>
          <w:t>1</w:t>
        </w:r>
        <w:r w:rsidRPr="00A32053">
          <w:rPr>
            <w:rFonts w:ascii="Arial" w:hAnsi="Arial" w:cs="Arial"/>
            <w:sz w:val="18"/>
            <w:szCs w:val="18"/>
            <w:lang w:val="fr-FR"/>
            <w:rPrChange w:id="893" w:author="Frederic GASPAR" w:date="2020-07-08T12:03:00Z">
              <w:rPr>
                <w:lang w:val="fr-FR"/>
              </w:rPr>
            </w:rPrChange>
          </w:rPr>
          <w:t>Thrombophilia (inherited or acquired thrombophilia), personal or familial. -Genetics: common: in Caucasians: Leiden factor mutation, (Arg506Gln), prothrombin mutation (G20210A). Rare: deficiencies in protein C, protein S or antithrombin; -Acquired: antiphospholipid antibody syndrome (venous thrombotic events, arterial, or repeated miscarriages in association with the presence of one or more of the following abnormalities: lupus anticoagulant, antibody, anticardiolipin, β2 GP1)</w:t>
        </w:r>
      </w:ins>
    </w:p>
    <w:p w14:paraId="4C228AD9" w14:textId="77777777" w:rsidR="00A32053" w:rsidRPr="00A32053" w:rsidRDefault="00A32053" w:rsidP="00A32053">
      <w:pPr>
        <w:spacing w:after="40" w:line="276" w:lineRule="auto"/>
        <w:jc w:val="both"/>
        <w:rPr>
          <w:ins w:id="894" w:author="Frederic GASPAR" w:date="2020-07-08T12:00:00Z"/>
          <w:rFonts w:ascii="Arial" w:hAnsi="Arial" w:cs="Arial"/>
          <w:sz w:val="18"/>
          <w:szCs w:val="18"/>
          <w:lang w:val="fr-FR"/>
          <w:rPrChange w:id="895" w:author="Frederic GASPAR" w:date="2020-07-08T12:03:00Z">
            <w:rPr>
              <w:ins w:id="896" w:author="Frederic GASPAR" w:date="2020-07-08T12:00:00Z"/>
              <w:rFonts w:ascii="Arial" w:hAnsi="Arial" w:cs="Arial"/>
              <w:sz w:val="19"/>
              <w:szCs w:val="19"/>
              <w:lang w:val="fr-FR"/>
            </w:rPr>
          </w:rPrChange>
        </w:rPr>
        <w:pPrChange w:id="897" w:author="Frederic GASPAR" w:date="2020-07-08T12:02:00Z">
          <w:pPr>
            <w:pStyle w:val="Paragraphedeliste"/>
            <w:numPr>
              <w:numId w:val="25"/>
            </w:numPr>
            <w:spacing w:after="160" w:line="259" w:lineRule="auto"/>
            <w:ind w:hanging="360"/>
          </w:pPr>
        </w:pPrChange>
      </w:pPr>
      <w:ins w:id="898" w:author="Frederic GASPAR" w:date="2020-07-08T12:00:00Z">
        <w:r w:rsidRPr="00A32053">
          <w:rPr>
            <w:rFonts w:ascii="Arial" w:hAnsi="Arial" w:cs="Arial"/>
            <w:sz w:val="18"/>
            <w:szCs w:val="18"/>
            <w:vertAlign w:val="superscript"/>
            <w:lang w:val="fr-FR"/>
            <w:rPrChange w:id="899" w:author="Frederic GASPAR" w:date="2020-07-08T12:03:00Z">
              <w:rPr>
                <w:rFonts w:ascii="Arial" w:hAnsi="Arial" w:cs="Arial"/>
                <w:sz w:val="19"/>
                <w:szCs w:val="19"/>
                <w:lang w:val="fr-FR"/>
              </w:rPr>
            </w:rPrChange>
          </w:rPr>
          <w:t>2</w:t>
        </w:r>
        <w:r w:rsidRPr="00A32053">
          <w:rPr>
            <w:rFonts w:ascii="Arial" w:hAnsi="Arial" w:cs="Arial"/>
            <w:sz w:val="18"/>
            <w:szCs w:val="18"/>
            <w:lang w:val="fr-FR"/>
            <w:rPrChange w:id="900" w:author="Frederic GASPAR" w:date="2020-07-08T12:03:00Z">
              <w:rPr>
                <w:rFonts w:ascii="Arial" w:hAnsi="Arial" w:cs="Arial"/>
                <w:sz w:val="19"/>
                <w:szCs w:val="19"/>
                <w:lang w:val="fr-FR"/>
              </w:rPr>
            </w:rPrChange>
          </w:rPr>
          <w:t xml:space="preserve"> Neoplasia +/- chemotherapy accounts for 20% of venous thrombosis in the community.  Particularly high risk for the following cancers: pancreas, lymphoma, leukaemia, digestive tumours, malignant brain tumours. An additional risk is noted in oncology patients receiving immunosuppressive or cytotoxic therapy.</w:t>
        </w:r>
      </w:ins>
    </w:p>
    <w:p w14:paraId="64357F05" w14:textId="77777777" w:rsidR="00A32053" w:rsidRPr="00A32053" w:rsidRDefault="00A32053" w:rsidP="00A32053">
      <w:pPr>
        <w:spacing w:after="40" w:line="276" w:lineRule="auto"/>
        <w:jc w:val="both"/>
        <w:rPr>
          <w:ins w:id="901" w:author="Frederic GASPAR" w:date="2020-07-08T12:00:00Z"/>
          <w:rFonts w:ascii="Arial" w:hAnsi="Arial" w:cs="Arial"/>
          <w:sz w:val="18"/>
          <w:szCs w:val="18"/>
          <w:lang w:val="fr-FR"/>
          <w:rPrChange w:id="902" w:author="Frederic GASPAR" w:date="2020-07-08T12:03:00Z">
            <w:rPr>
              <w:ins w:id="903" w:author="Frederic GASPAR" w:date="2020-07-08T12:00:00Z"/>
              <w:rFonts w:ascii="Arial" w:hAnsi="Arial" w:cs="Arial"/>
              <w:sz w:val="19"/>
              <w:szCs w:val="19"/>
              <w:lang w:val="fr-FR"/>
            </w:rPr>
          </w:rPrChange>
        </w:rPr>
        <w:pPrChange w:id="904" w:author="Frederic GASPAR" w:date="2020-07-08T12:02:00Z">
          <w:pPr>
            <w:pStyle w:val="Paragraphedeliste"/>
            <w:numPr>
              <w:numId w:val="25"/>
            </w:numPr>
            <w:spacing w:after="160" w:line="259" w:lineRule="auto"/>
            <w:ind w:hanging="360"/>
          </w:pPr>
        </w:pPrChange>
      </w:pPr>
      <w:ins w:id="905" w:author="Frederic GASPAR" w:date="2020-07-08T12:00:00Z">
        <w:r w:rsidRPr="00A32053">
          <w:rPr>
            <w:rFonts w:ascii="Arial" w:hAnsi="Arial" w:cs="Arial"/>
            <w:sz w:val="18"/>
            <w:szCs w:val="18"/>
            <w:vertAlign w:val="superscript"/>
            <w:lang w:val="fr-FR"/>
            <w:rPrChange w:id="906" w:author="Frederic GASPAR" w:date="2020-07-08T12:03:00Z">
              <w:rPr>
                <w:rFonts w:ascii="Arial" w:hAnsi="Arial" w:cs="Arial"/>
                <w:sz w:val="19"/>
                <w:szCs w:val="19"/>
                <w:lang w:val="fr-FR"/>
              </w:rPr>
            </w:rPrChange>
          </w:rPr>
          <w:t>3</w:t>
        </w:r>
        <w:r w:rsidRPr="00A32053">
          <w:rPr>
            <w:rFonts w:ascii="Arial" w:hAnsi="Arial" w:cs="Arial"/>
            <w:sz w:val="18"/>
            <w:szCs w:val="18"/>
            <w:lang w:val="fr-FR"/>
            <w:rPrChange w:id="907" w:author="Frederic GASPAR" w:date="2020-07-08T12:03:00Z">
              <w:rPr>
                <w:rFonts w:ascii="Arial" w:hAnsi="Arial" w:cs="Arial"/>
                <w:sz w:val="19"/>
                <w:szCs w:val="19"/>
                <w:lang w:val="fr-FR"/>
              </w:rPr>
            </w:rPrChange>
          </w:rPr>
          <w:t xml:space="preserve"> RR (relative risk) 2.3, 95% CI (95% confidence interval): 1.7-3.2; RR 2.7 if BMI &gt;40 kg/m2</w:t>
        </w:r>
      </w:ins>
    </w:p>
    <w:p w14:paraId="7356DB00" w14:textId="77777777" w:rsidR="00A32053" w:rsidRPr="00A32053" w:rsidRDefault="00A32053" w:rsidP="00A32053">
      <w:pPr>
        <w:spacing w:after="40" w:line="276" w:lineRule="auto"/>
        <w:jc w:val="both"/>
        <w:rPr>
          <w:ins w:id="908" w:author="Frederic GASPAR" w:date="2020-07-08T12:00:00Z"/>
          <w:rFonts w:ascii="Arial" w:hAnsi="Arial" w:cs="Arial"/>
          <w:sz w:val="18"/>
          <w:szCs w:val="18"/>
          <w:lang w:val="de-CH"/>
          <w:rPrChange w:id="909" w:author="Frederic GASPAR" w:date="2020-07-08T12:03:00Z">
            <w:rPr>
              <w:ins w:id="910" w:author="Frederic GASPAR" w:date="2020-07-08T12:00:00Z"/>
              <w:rFonts w:ascii="Arial" w:hAnsi="Arial" w:cs="Arial"/>
              <w:sz w:val="19"/>
              <w:szCs w:val="19"/>
              <w:lang w:val="fr-FR"/>
            </w:rPr>
          </w:rPrChange>
        </w:rPr>
        <w:pPrChange w:id="911" w:author="Frederic GASPAR" w:date="2020-07-08T12:02:00Z">
          <w:pPr>
            <w:pStyle w:val="Paragraphedeliste"/>
            <w:numPr>
              <w:numId w:val="25"/>
            </w:numPr>
            <w:spacing w:after="160" w:line="259" w:lineRule="auto"/>
            <w:ind w:hanging="360"/>
          </w:pPr>
        </w:pPrChange>
      </w:pPr>
      <w:ins w:id="912" w:author="Frederic GASPAR" w:date="2020-07-08T12:00:00Z">
        <w:r w:rsidRPr="00A32053">
          <w:rPr>
            <w:rFonts w:ascii="Arial" w:hAnsi="Arial" w:cs="Arial"/>
            <w:sz w:val="18"/>
            <w:szCs w:val="18"/>
            <w:vertAlign w:val="superscript"/>
            <w:lang w:val="fr-FR"/>
            <w:rPrChange w:id="913" w:author="Frederic GASPAR" w:date="2020-07-08T12:03:00Z">
              <w:rPr>
                <w:rFonts w:ascii="Arial" w:hAnsi="Arial" w:cs="Arial"/>
                <w:sz w:val="19"/>
                <w:szCs w:val="19"/>
                <w:lang w:val="fr-FR"/>
              </w:rPr>
            </w:rPrChange>
          </w:rPr>
          <w:t>4</w:t>
        </w:r>
        <w:r w:rsidRPr="00A32053">
          <w:rPr>
            <w:rFonts w:ascii="Arial" w:hAnsi="Arial" w:cs="Arial"/>
            <w:sz w:val="18"/>
            <w:szCs w:val="18"/>
            <w:lang w:val="fr-FR"/>
            <w:rPrChange w:id="914" w:author="Frederic GASPAR" w:date="2020-07-08T12:03:00Z">
              <w:rPr>
                <w:rFonts w:ascii="Arial" w:hAnsi="Arial" w:cs="Arial"/>
                <w:sz w:val="19"/>
                <w:szCs w:val="19"/>
                <w:lang w:val="fr-FR"/>
              </w:rPr>
            </w:rPrChange>
          </w:rPr>
          <w:t xml:space="preserve"> Hospitalization and nursing home residence (accounts for 60% of venous thrombosis in the community). </w:t>
        </w:r>
        <w:r w:rsidRPr="00A32053">
          <w:rPr>
            <w:rFonts w:ascii="Arial" w:hAnsi="Arial" w:cs="Arial"/>
            <w:sz w:val="18"/>
            <w:szCs w:val="18"/>
            <w:lang w:val="de-CH"/>
            <w:rPrChange w:id="915" w:author="Frederic GASPAR" w:date="2020-07-08T12:03:00Z">
              <w:rPr>
                <w:rFonts w:ascii="Arial" w:hAnsi="Arial" w:cs="Arial"/>
                <w:sz w:val="19"/>
                <w:szCs w:val="19"/>
                <w:lang w:val="fr-FR"/>
              </w:rPr>
            </w:rPrChange>
          </w:rPr>
          <w:t>The incidence of DVT is equal between hospitalization in general surgery and in medical clinics.</w:t>
        </w:r>
      </w:ins>
    </w:p>
    <w:p w14:paraId="2153A2EC" w14:textId="77777777" w:rsidR="00A32053" w:rsidRPr="00A32053" w:rsidRDefault="00A32053" w:rsidP="00A32053">
      <w:pPr>
        <w:spacing w:after="40" w:line="276" w:lineRule="auto"/>
        <w:jc w:val="both"/>
        <w:rPr>
          <w:ins w:id="916" w:author="Frederic GASPAR" w:date="2020-07-08T12:00:00Z"/>
          <w:rFonts w:ascii="Arial" w:hAnsi="Arial" w:cs="Arial"/>
          <w:sz w:val="18"/>
          <w:szCs w:val="18"/>
          <w:lang w:val="fr-FR"/>
          <w:rPrChange w:id="917" w:author="Frederic GASPAR" w:date="2020-07-08T12:03:00Z">
            <w:rPr>
              <w:ins w:id="918" w:author="Frederic GASPAR" w:date="2020-07-08T12:00:00Z"/>
              <w:rFonts w:ascii="Arial" w:hAnsi="Arial" w:cs="Arial"/>
              <w:sz w:val="19"/>
              <w:szCs w:val="19"/>
              <w:lang w:val="fr-FR"/>
            </w:rPr>
          </w:rPrChange>
        </w:rPr>
        <w:pPrChange w:id="919" w:author="Frederic GASPAR" w:date="2020-07-08T12:02:00Z">
          <w:pPr/>
        </w:pPrChange>
      </w:pPr>
      <w:ins w:id="920" w:author="Frederic GASPAR" w:date="2020-07-08T12:00:00Z">
        <w:r w:rsidRPr="00A32053">
          <w:rPr>
            <w:rFonts w:ascii="Arial" w:hAnsi="Arial" w:cs="Arial"/>
            <w:sz w:val="18"/>
            <w:szCs w:val="18"/>
            <w:vertAlign w:val="superscript"/>
            <w:lang w:val="fr-FR"/>
            <w:rPrChange w:id="921" w:author="Frederic GASPAR" w:date="2020-07-08T12:03:00Z">
              <w:rPr>
                <w:rFonts w:ascii="Arial" w:hAnsi="Arial" w:cs="Arial"/>
                <w:sz w:val="19"/>
                <w:szCs w:val="19"/>
                <w:lang w:val="fr-FR"/>
              </w:rPr>
            </w:rPrChange>
          </w:rPr>
          <w:t>5</w:t>
        </w:r>
        <w:r w:rsidRPr="00A32053">
          <w:rPr>
            <w:rFonts w:ascii="Arial" w:hAnsi="Arial" w:cs="Arial"/>
            <w:sz w:val="18"/>
            <w:szCs w:val="18"/>
            <w:lang w:val="fr-FR"/>
            <w:rPrChange w:id="922" w:author="Frederic GASPAR" w:date="2020-07-08T12:03:00Z">
              <w:rPr>
                <w:rFonts w:ascii="Arial" w:hAnsi="Arial" w:cs="Arial"/>
                <w:sz w:val="19"/>
                <w:szCs w:val="19"/>
                <w:lang w:val="fr-FR"/>
              </w:rPr>
            </w:rPrChange>
          </w:rPr>
          <w:t xml:space="preserve"> RR 1.5, 95% CI 0.95-1.5 on average; RR at 4.3 95%, CI 5.7-7.1 for &gt; 20 APU in young smokers compared with young non-smokers. For smokers taking contraception the RR is 8.8; 95% CI 5.7-13, compared with women who do not smoke and do not take contraception.</w:t>
        </w:r>
      </w:ins>
    </w:p>
    <w:p w14:paraId="6A712D72" w14:textId="77777777" w:rsidR="00A32053" w:rsidRDefault="00A32053" w:rsidP="006654A8">
      <w:pPr>
        <w:rPr>
          <w:ins w:id="923" w:author="Frederic GASPAR" w:date="2020-07-08T12:00:00Z"/>
          <w:rFonts w:ascii="Arial" w:hAnsi="Arial" w:cs="Arial"/>
          <w:sz w:val="19"/>
          <w:szCs w:val="19"/>
          <w:lang w:val="fr-FR"/>
        </w:rPr>
      </w:pPr>
    </w:p>
    <w:p w14:paraId="64DAF767" w14:textId="209E0D4E" w:rsidR="00792CE5" w:rsidRPr="00792CE5" w:rsidDel="00A32053" w:rsidRDefault="00792CE5" w:rsidP="00A32053">
      <w:pPr>
        <w:numPr>
          <w:ilvl w:val="0"/>
          <w:numId w:val="25"/>
        </w:numPr>
        <w:spacing w:after="160" w:line="259" w:lineRule="auto"/>
        <w:rPr>
          <w:del w:id="924" w:author="Frederic GASPAR" w:date="2020-07-08T12:00:00Z"/>
          <w:rFonts w:ascii="Arial" w:hAnsi="Arial" w:cs="Arial"/>
          <w:sz w:val="18"/>
          <w:szCs w:val="19"/>
          <w:lang w:val="fr-FR"/>
        </w:rPr>
      </w:pPr>
      <w:del w:id="925" w:author="Frederic GASPAR" w:date="2020-07-08T12:00:00Z">
        <w:r w:rsidRPr="00792CE5" w:rsidDel="00A32053">
          <w:rPr>
            <w:rFonts w:ascii="Arial" w:hAnsi="Arial" w:cs="Arial"/>
            <w:sz w:val="18"/>
            <w:szCs w:val="19"/>
            <w:vertAlign w:val="superscript"/>
            <w:lang w:val="fr-FR"/>
          </w:rPr>
          <w:delText>1</w:delText>
        </w:r>
        <w:r w:rsidRPr="00792CE5" w:rsidDel="00A32053">
          <w:rPr>
            <w:rFonts w:ascii="Arial" w:hAnsi="Arial" w:cs="Arial"/>
            <w:sz w:val="18"/>
            <w:szCs w:val="19"/>
            <w:lang w:val="fr-FR"/>
          </w:rPr>
          <w:delText>Thrombophilies (anomalies de la coagulation héritées ou acquises), personnelles ou familiales. –Génétiques : fréquentes : chez les caucasiens: Mutation du facteur Leiden, (Arg506Gln), mutation de la prothrombine (G20210A). Rares : déficiences en protéine C, protéine S ou antithrombine ; -Acquises : syndrome des anticorps antiphospholipides (événements thrombotiques veineux, artériels, ou fausses couches à répétition en association avec la présence d’une ou plusieurs des anomalies suivantes : lupus anticoagulant, anticorps, anticardiolipines, β2 GP1)</w:delText>
        </w:r>
      </w:del>
    </w:p>
    <w:p w14:paraId="3F522168" w14:textId="0C42FACB" w:rsidR="00792CE5" w:rsidRPr="00792CE5" w:rsidDel="00A32053" w:rsidRDefault="00792CE5" w:rsidP="00792CE5">
      <w:pPr>
        <w:autoSpaceDE w:val="0"/>
        <w:autoSpaceDN w:val="0"/>
        <w:adjustRightInd w:val="0"/>
        <w:spacing w:after="80"/>
        <w:jc w:val="both"/>
        <w:rPr>
          <w:del w:id="926" w:author="Frederic GASPAR" w:date="2020-07-08T12:00:00Z"/>
          <w:rFonts w:ascii="Arial" w:eastAsiaTheme="minorHAnsi" w:hAnsi="Arial" w:cs="Arial"/>
          <w:sz w:val="18"/>
          <w:szCs w:val="20"/>
          <w:lang w:eastAsia="en-US"/>
        </w:rPr>
      </w:pPr>
      <w:del w:id="927" w:author="Frederic GASPAR" w:date="2020-07-08T12:00:00Z">
        <w:r w:rsidDel="00A32053">
          <w:rPr>
            <w:rFonts w:ascii="Arial" w:hAnsi="Arial" w:cs="Arial"/>
            <w:sz w:val="19"/>
            <w:szCs w:val="19"/>
            <w:vertAlign w:val="superscript"/>
            <w:lang w:val="fr-FR"/>
          </w:rPr>
          <w:delText>2</w:delText>
        </w:r>
        <w:r w:rsidRPr="00792CE5" w:rsidDel="00A32053">
          <w:rPr>
            <w:rFonts w:ascii="Verdana" w:eastAsiaTheme="minorHAnsi" w:hAnsi="Verdana" w:cs="Verdana"/>
            <w:sz w:val="20"/>
            <w:szCs w:val="20"/>
            <w:lang w:eastAsia="en-US"/>
          </w:rPr>
          <w:delText xml:space="preserve"> </w:delText>
        </w:r>
        <w:r w:rsidRPr="00792CE5" w:rsidDel="00A32053">
          <w:rPr>
            <w:rFonts w:ascii="Arial" w:eastAsiaTheme="minorHAnsi" w:hAnsi="Arial" w:cs="Arial"/>
            <w:sz w:val="18"/>
            <w:szCs w:val="20"/>
            <w:lang w:eastAsia="en-US"/>
          </w:rPr>
          <w:delText>Néoplasie au décours +/- chimiothérapie compte pour 20% des thromboses veineuses</w:delText>
        </w:r>
        <w:r w:rsidDel="00A32053">
          <w:rPr>
            <w:rFonts w:ascii="Arial" w:eastAsiaTheme="minorHAnsi" w:hAnsi="Arial" w:cs="Arial"/>
            <w:sz w:val="18"/>
            <w:szCs w:val="20"/>
            <w:lang w:eastAsia="en-US"/>
          </w:rPr>
          <w:delText xml:space="preserve"> dans la communauté. </w:delText>
        </w:r>
        <w:r w:rsidRPr="00792CE5" w:rsidDel="00A32053">
          <w:rPr>
            <w:rFonts w:ascii="Arial" w:eastAsiaTheme="minorHAnsi" w:hAnsi="Arial" w:cs="Arial"/>
            <w:sz w:val="18"/>
            <w:szCs w:val="20"/>
            <w:lang w:eastAsia="en-US"/>
          </w:rPr>
          <w:delText>Risque particulièrement él</w:delText>
        </w:r>
        <w:r w:rsidDel="00A32053">
          <w:rPr>
            <w:rFonts w:ascii="Arial" w:eastAsiaTheme="minorHAnsi" w:hAnsi="Arial" w:cs="Arial"/>
            <w:sz w:val="18"/>
            <w:szCs w:val="20"/>
            <w:lang w:eastAsia="en-US"/>
          </w:rPr>
          <w:delText xml:space="preserve">evé pour les cancers suivants : </w:delText>
        </w:r>
        <w:r w:rsidRPr="00792CE5" w:rsidDel="00A32053">
          <w:rPr>
            <w:rFonts w:ascii="Arial" w:eastAsiaTheme="minorHAnsi" w:hAnsi="Arial" w:cs="Arial"/>
            <w:sz w:val="18"/>
            <w:szCs w:val="20"/>
            <w:lang w:eastAsia="en-US"/>
          </w:rPr>
          <w:delText>pancréas, lymphome, leucémies, tumeurs digestive</w:delText>
        </w:r>
        <w:r w:rsidDel="00A32053">
          <w:rPr>
            <w:rFonts w:ascii="Arial" w:eastAsiaTheme="minorHAnsi" w:hAnsi="Arial" w:cs="Arial"/>
            <w:sz w:val="18"/>
            <w:szCs w:val="20"/>
            <w:lang w:eastAsia="en-US"/>
          </w:rPr>
          <w:delText xml:space="preserve">s, tumeurs malignes du cerveau. </w:delText>
        </w:r>
        <w:r w:rsidRPr="00792CE5" w:rsidDel="00A32053">
          <w:rPr>
            <w:rFonts w:ascii="Arial" w:eastAsiaTheme="minorHAnsi" w:hAnsi="Arial" w:cs="Arial"/>
            <w:sz w:val="18"/>
            <w:szCs w:val="20"/>
            <w:lang w:eastAsia="en-US"/>
          </w:rPr>
          <w:delText>Un risque supplémentaire est à noter chez les patients oncologiq</w:delText>
        </w:r>
        <w:r w:rsidDel="00A32053">
          <w:rPr>
            <w:rFonts w:ascii="Arial" w:eastAsiaTheme="minorHAnsi" w:hAnsi="Arial" w:cs="Arial"/>
            <w:sz w:val="18"/>
            <w:szCs w:val="20"/>
            <w:lang w:eastAsia="en-US"/>
          </w:rPr>
          <w:delText xml:space="preserve">ues recevant une </w:delText>
        </w:r>
        <w:r w:rsidRPr="00792CE5" w:rsidDel="00A32053">
          <w:rPr>
            <w:rFonts w:ascii="Arial" w:eastAsiaTheme="minorHAnsi" w:hAnsi="Arial" w:cs="Arial"/>
            <w:sz w:val="18"/>
            <w:szCs w:val="20"/>
            <w:lang w:eastAsia="en-US"/>
          </w:rPr>
          <w:delText>thérapie immunosuppressive ou cytotoxique.</w:delText>
        </w:r>
      </w:del>
    </w:p>
    <w:p w14:paraId="4CD85757" w14:textId="2CD802F7" w:rsidR="00792CE5" w:rsidRPr="00792CE5" w:rsidDel="00A32053" w:rsidRDefault="00A33814" w:rsidP="00792CE5">
      <w:pPr>
        <w:spacing w:after="160" w:line="259" w:lineRule="auto"/>
        <w:rPr>
          <w:del w:id="928" w:author="Frederic GASPAR" w:date="2020-07-08T12:00:00Z"/>
          <w:rFonts w:ascii="Arial" w:hAnsi="Arial" w:cs="Arial"/>
          <w:sz w:val="18"/>
          <w:szCs w:val="18"/>
        </w:rPr>
      </w:pPr>
      <w:del w:id="929" w:author="Frederic GASPAR" w:date="2020-07-08T12:00:00Z">
        <w:r w:rsidDel="00A32053">
          <w:rPr>
            <w:rFonts w:ascii="Arial" w:hAnsi="Arial" w:cs="Arial"/>
            <w:sz w:val="19"/>
            <w:szCs w:val="19"/>
            <w:vertAlign w:val="superscript"/>
          </w:rPr>
          <w:delText>3</w:delText>
        </w:r>
        <w:r w:rsidR="00792CE5" w:rsidRPr="00792CE5" w:rsidDel="00A32053">
          <w:delText xml:space="preserve"> </w:delText>
        </w:r>
        <w:r w:rsidR="00792CE5" w:rsidRPr="00792CE5" w:rsidDel="00A32053">
          <w:rPr>
            <w:rFonts w:ascii="Arial" w:hAnsi="Arial" w:cs="Arial"/>
            <w:sz w:val="18"/>
            <w:szCs w:val="18"/>
          </w:rPr>
          <w:delText>RR (risque relatif) 2.3, IC 95%(intervalle de confiance</w:delText>
        </w:r>
        <w:r w:rsidR="00792CE5" w:rsidDel="00A32053">
          <w:rPr>
            <w:rFonts w:ascii="Arial" w:hAnsi="Arial" w:cs="Arial"/>
            <w:sz w:val="18"/>
            <w:szCs w:val="18"/>
          </w:rPr>
          <w:delText xml:space="preserve"> à 95%): 1.7–3.2; RR 2.7 si BMI </w:delText>
        </w:r>
        <w:r w:rsidR="00792CE5" w:rsidRPr="00792CE5" w:rsidDel="00A32053">
          <w:rPr>
            <w:rFonts w:ascii="Arial" w:hAnsi="Arial" w:cs="Arial"/>
            <w:sz w:val="18"/>
            <w:szCs w:val="18"/>
          </w:rPr>
          <w:delText>&gt;40 kg/m2</w:delText>
        </w:r>
      </w:del>
    </w:p>
    <w:p w14:paraId="229B862A" w14:textId="68303EC2" w:rsidR="00792CE5" w:rsidRPr="00A33814" w:rsidDel="00A32053" w:rsidRDefault="00A33814" w:rsidP="00792CE5">
      <w:pPr>
        <w:spacing w:after="160" w:line="259" w:lineRule="auto"/>
        <w:rPr>
          <w:del w:id="930" w:author="Frederic GASPAR" w:date="2020-07-08T12:00:00Z"/>
          <w:rFonts w:ascii="Arial" w:hAnsi="Arial" w:cs="Arial"/>
          <w:sz w:val="18"/>
          <w:szCs w:val="19"/>
          <w:lang w:val="fr-FR"/>
        </w:rPr>
      </w:pPr>
      <w:del w:id="931" w:author="Frederic GASPAR" w:date="2020-07-08T12:00:00Z">
        <w:r w:rsidRPr="00A33814" w:rsidDel="00A32053">
          <w:rPr>
            <w:rFonts w:ascii="Arial" w:hAnsi="Arial" w:cs="Arial"/>
            <w:sz w:val="19"/>
            <w:szCs w:val="19"/>
            <w:vertAlign w:val="superscript"/>
            <w:lang w:val="fr-FR"/>
          </w:rPr>
          <w:delText>4</w:delText>
        </w:r>
        <w:r w:rsidRPr="00A33814" w:rsidDel="00A32053">
          <w:rPr>
            <w:rFonts w:ascii="Arial" w:hAnsi="Arial" w:cs="Arial"/>
            <w:sz w:val="18"/>
            <w:szCs w:val="19"/>
            <w:lang w:val="fr-FR"/>
          </w:rPr>
          <w:delText xml:space="preserve"> </w:delText>
        </w:r>
        <w:r w:rsidR="00792CE5" w:rsidRPr="00A33814" w:rsidDel="00A32053">
          <w:rPr>
            <w:rFonts w:ascii="Arial" w:hAnsi="Arial" w:cs="Arial"/>
            <w:sz w:val="18"/>
            <w:szCs w:val="19"/>
            <w:lang w:val="fr-FR"/>
          </w:rPr>
          <w:delText>Hospitalisation et résidence en maison de retraite (comptent pour 60% des thromboses veineuses dans la communauté). L’incidence des TVP est égale entre l’hospitalisation en chirurgie générale et celle en clinique de médecine</w:delText>
        </w:r>
      </w:del>
    </w:p>
    <w:p w14:paraId="4376BFC4" w14:textId="5701151E" w:rsidR="00792CE5" w:rsidRPr="00A33814" w:rsidDel="00A32053" w:rsidRDefault="00A33814" w:rsidP="00792CE5">
      <w:pPr>
        <w:spacing w:after="160" w:line="259" w:lineRule="auto"/>
        <w:rPr>
          <w:del w:id="932" w:author="Frederic GASPAR" w:date="2020-07-08T12:00:00Z"/>
          <w:rFonts w:ascii="Arial" w:hAnsi="Arial" w:cs="Arial"/>
          <w:sz w:val="18"/>
          <w:szCs w:val="19"/>
          <w:lang w:val="fr-FR"/>
        </w:rPr>
      </w:pPr>
      <w:del w:id="933" w:author="Frederic GASPAR" w:date="2020-07-08T12:00:00Z">
        <w:r w:rsidRPr="00A33814" w:rsidDel="00A32053">
          <w:rPr>
            <w:rFonts w:ascii="Arial" w:hAnsi="Arial" w:cs="Arial"/>
            <w:sz w:val="18"/>
            <w:szCs w:val="19"/>
            <w:vertAlign w:val="superscript"/>
            <w:lang w:val="fr-FR"/>
          </w:rPr>
          <w:delText>5</w:delText>
        </w:r>
        <w:r w:rsidRPr="00A33814" w:rsidDel="00A32053">
          <w:rPr>
            <w:rFonts w:ascii="Arial" w:hAnsi="Arial" w:cs="Arial"/>
            <w:sz w:val="18"/>
            <w:szCs w:val="19"/>
            <w:lang w:val="fr-FR"/>
          </w:rPr>
          <w:delText xml:space="preserve"> </w:delText>
        </w:r>
        <w:r w:rsidR="00792CE5" w:rsidRPr="00A33814" w:rsidDel="00A32053">
          <w:rPr>
            <w:rFonts w:ascii="Arial" w:hAnsi="Arial" w:cs="Arial"/>
            <w:sz w:val="18"/>
            <w:szCs w:val="19"/>
            <w:lang w:val="fr-FR"/>
          </w:rPr>
          <w:delText>RR 1.5, IC 95% 0.95–1.5 en moyenne ; RR à 4.3 95%, IC 5.7-7.1 pour &gt; 20 UPA chez jeunes fumeurs par comparaison avec jeunes non fumeurs. Pour fumeuses prenant une contraception le RR est de 8.8; 95% IC 5.7–13, par rapport aux femmes qui ne fument pas et ne prennent pas la contraceptif</w:delText>
        </w:r>
      </w:del>
    </w:p>
    <w:p w14:paraId="22D30CAF" w14:textId="77777777" w:rsidR="00A32053" w:rsidRPr="007C6989" w:rsidRDefault="00A32053" w:rsidP="00A32053">
      <w:pPr>
        <w:spacing w:after="40" w:line="276" w:lineRule="auto"/>
        <w:rPr>
          <w:ins w:id="934" w:author="Frederic GASPAR" w:date="2020-07-08T12:02:00Z"/>
          <w:rFonts w:ascii="Arial" w:hAnsi="Arial" w:cs="Arial"/>
          <w:sz w:val="19"/>
          <w:szCs w:val="19"/>
          <w:lang w:val="fr-FR"/>
        </w:rPr>
      </w:pPr>
      <w:ins w:id="935" w:author="Frederic GASPAR" w:date="2020-07-08T12:02:00Z">
        <w:r w:rsidRPr="007C6989">
          <w:rPr>
            <w:rFonts w:ascii="Arial" w:hAnsi="Arial" w:cs="Arial"/>
            <w:sz w:val="19"/>
            <w:szCs w:val="19"/>
            <w:lang w:val="fr-FR"/>
          </w:rPr>
          <w:t xml:space="preserve">Bibliography : </w:t>
        </w:r>
      </w:ins>
    </w:p>
    <w:p w14:paraId="3DA7991F" w14:textId="3F866B66" w:rsidR="006654A8" w:rsidRPr="00793CE2" w:rsidDel="00A32053" w:rsidRDefault="006654A8" w:rsidP="006654A8">
      <w:pPr>
        <w:rPr>
          <w:del w:id="936" w:author="Frederic GASPAR" w:date="2020-07-08T12:02:00Z"/>
          <w:rFonts w:ascii="Arial" w:hAnsi="Arial" w:cs="Arial"/>
          <w:sz w:val="19"/>
          <w:szCs w:val="19"/>
          <w:lang w:val="en-US"/>
          <w:rPrChange w:id="937" w:author="Lisibach, Angela" w:date="2020-07-08T09:26:00Z">
            <w:rPr>
              <w:del w:id="938" w:author="Frederic GASPAR" w:date="2020-07-08T12:02:00Z"/>
              <w:rFonts w:ascii="Arial" w:hAnsi="Arial" w:cs="Arial"/>
              <w:sz w:val="19"/>
              <w:szCs w:val="19"/>
              <w:lang w:val="fr-FR"/>
            </w:rPr>
          </w:rPrChange>
        </w:rPr>
      </w:pPr>
      <w:del w:id="939" w:author="Frederic GASPAR" w:date="2020-07-08T12:02:00Z">
        <w:r w:rsidRPr="00793CE2" w:rsidDel="00A32053">
          <w:rPr>
            <w:rFonts w:ascii="Arial" w:hAnsi="Arial" w:cs="Arial"/>
            <w:sz w:val="19"/>
            <w:szCs w:val="19"/>
            <w:lang w:val="en-US"/>
            <w:rPrChange w:id="940" w:author="Lisibach, Angela" w:date="2020-07-08T09:26:00Z">
              <w:rPr>
                <w:rFonts w:ascii="Arial" w:hAnsi="Arial" w:cs="Arial"/>
                <w:sz w:val="19"/>
                <w:szCs w:val="19"/>
                <w:lang w:val="fr-FR"/>
              </w:rPr>
            </w:rPrChange>
          </w:rPr>
          <w:delText xml:space="preserve">Source : </w:delText>
        </w:r>
      </w:del>
    </w:p>
    <w:p w14:paraId="61AA08B6" w14:textId="77777777" w:rsidR="006654A8" w:rsidRPr="00793CE2" w:rsidRDefault="006654A8" w:rsidP="00896DFD">
      <w:pPr>
        <w:pStyle w:val="Paragraphedeliste"/>
        <w:spacing w:after="80"/>
        <w:contextualSpacing w:val="0"/>
        <w:rPr>
          <w:rFonts w:ascii="Arial" w:hAnsi="Arial" w:cs="Arial"/>
          <w:sz w:val="18"/>
          <w:szCs w:val="19"/>
          <w:lang w:val="en-US"/>
          <w:rPrChange w:id="941" w:author="Lisibach, Angela" w:date="2020-07-08T09:26:00Z">
            <w:rPr>
              <w:rFonts w:ascii="Arial" w:hAnsi="Arial" w:cs="Arial"/>
              <w:sz w:val="18"/>
              <w:szCs w:val="19"/>
            </w:rPr>
          </w:rPrChange>
        </w:rPr>
      </w:pPr>
      <w:r w:rsidRPr="00793CE2">
        <w:rPr>
          <w:rFonts w:ascii="Arial" w:hAnsi="Arial" w:cs="Arial"/>
          <w:sz w:val="18"/>
          <w:szCs w:val="19"/>
          <w:lang w:val="en-US"/>
          <w:rPrChange w:id="942" w:author="Lisibach, Angela" w:date="2020-07-08T09:26:00Z">
            <w:rPr>
              <w:rFonts w:ascii="Arial" w:hAnsi="Arial" w:cs="Arial"/>
              <w:sz w:val="18"/>
              <w:szCs w:val="19"/>
            </w:rPr>
          </w:rPrChange>
        </w:rPr>
        <w:t>Barbar S et al Risk assessment model for the identification of hospitalized medical patients at risk for venous thromboembolism: the Padua Prediction Score. J Thromb and Haemost. 2010; 8: 2450.</w:t>
      </w:r>
    </w:p>
    <w:p w14:paraId="531D0EC6" w14:textId="77777777" w:rsidR="006654A8" w:rsidRPr="00793CE2" w:rsidRDefault="006654A8" w:rsidP="00896DFD">
      <w:pPr>
        <w:pStyle w:val="Paragraphedeliste"/>
        <w:spacing w:after="80"/>
        <w:contextualSpacing w:val="0"/>
        <w:rPr>
          <w:rFonts w:ascii="Arial" w:hAnsi="Arial" w:cs="Arial"/>
          <w:sz w:val="18"/>
          <w:szCs w:val="19"/>
          <w:lang w:val="en-US"/>
          <w:rPrChange w:id="943" w:author="Lisibach, Angela" w:date="2020-07-08T09:26:00Z">
            <w:rPr>
              <w:rFonts w:ascii="Arial" w:hAnsi="Arial" w:cs="Arial"/>
              <w:sz w:val="18"/>
              <w:szCs w:val="19"/>
            </w:rPr>
          </w:rPrChange>
        </w:rPr>
      </w:pPr>
      <w:r w:rsidRPr="00793CE2">
        <w:rPr>
          <w:rFonts w:ascii="Arial" w:hAnsi="Arial" w:cs="Arial"/>
          <w:sz w:val="18"/>
          <w:szCs w:val="19"/>
          <w:lang w:val="en-US"/>
          <w:rPrChange w:id="944" w:author="Lisibach, Angela" w:date="2020-07-08T09:26:00Z">
            <w:rPr>
              <w:rFonts w:ascii="Arial" w:hAnsi="Arial" w:cs="Arial"/>
              <w:sz w:val="18"/>
              <w:szCs w:val="19"/>
            </w:rPr>
          </w:rPrChange>
        </w:rPr>
        <w:t>J Hippisley-Cox C. Coupland Development and validation of risk prediction algorithm (QThrombosis) to estimate future risk of venous thromboembolism : Prospective cohort study. BMJ 2011 (343)</w:t>
      </w:r>
    </w:p>
    <w:p w14:paraId="1CCCA7E9" w14:textId="77777777" w:rsidR="006654A8" w:rsidRPr="00793CE2" w:rsidRDefault="006654A8" w:rsidP="00896DFD">
      <w:pPr>
        <w:pStyle w:val="Paragraphedeliste"/>
        <w:spacing w:after="80"/>
        <w:contextualSpacing w:val="0"/>
        <w:rPr>
          <w:rFonts w:ascii="Arial" w:hAnsi="Arial" w:cs="Arial"/>
          <w:sz w:val="18"/>
          <w:szCs w:val="19"/>
          <w:lang w:val="en-US"/>
          <w:rPrChange w:id="945" w:author="Lisibach, Angela" w:date="2020-07-08T09:26:00Z">
            <w:rPr>
              <w:rFonts w:ascii="Arial" w:hAnsi="Arial" w:cs="Arial"/>
              <w:sz w:val="18"/>
              <w:szCs w:val="19"/>
            </w:rPr>
          </w:rPrChange>
        </w:rPr>
      </w:pPr>
      <w:r w:rsidRPr="00793CE2">
        <w:rPr>
          <w:rFonts w:ascii="Arial" w:hAnsi="Arial" w:cs="Arial"/>
          <w:sz w:val="18"/>
          <w:szCs w:val="19"/>
          <w:lang w:val="en-US"/>
          <w:rPrChange w:id="946" w:author="Lisibach, Angela" w:date="2020-07-08T09:26:00Z">
            <w:rPr>
              <w:rFonts w:ascii="Arial" w:hAnsi="Arial" w:cs="Arial"/>
              <w:sz w:val="18"/>
              <w:szCs w:val="19"/>
            </w:rPr>
          </w:rPrChange>
        </w:rPr>
        <w:t>Caprini JA, Arcelus JI, Hasty JH, Tamhane AC, Fabrega F. Clinical assessment of venous thromboembolic risk in surgical patients. Semin Thromb Hemost. 1991;17 Suppl 3:304-12.</w:t>
      </w:r>
    </w:p>
    <w:p w14:paraId="72525149" w14:textId="77777777" w:rsidR="00896DFD" w:rsidRPr="00793CE2" w:rsidRDefault="006654A8" w:rsidP="00896DFD">
      <w:pPr>
        <w:pStyle w:val="Paragraphedeliste"/>
        <w:spacing w:after="80"/>
        <w:contextualSpacing w:val="0"/>
        <w:rPr>
          <w:rFonts w:ascii="Arial" w:hAnsi="Arial" w:cs="Arial"/>
          <w:sz w:val="18"/>
          <w:szCs w:val="19"/>
          <w:lang w:val="en-US"/>
          <w:rPrChange w:id="947" w:author="Lisibach, Angela" w:date="2020-07-08T09:26:00Z">
            <w:rPr>
              <w:rFonts w:ascii="Arial" w:hAnsi="Arial" w:cs="Arial"/>
              <w:sz w:val="18"/>
              <w:szCs w:val="19"/>
              <w:lang w:val="de-CH"/>
            </w:rPr>
          </w:rPrChange>
        </w:rPr>
      </w:pPr>
      <w:r w:rsidRPr="00793CE2">
        <w:rPr>
          <w:rFonts w:ascii="Arial" w:hAnsi="Arial" w:cs="Arial"/>
          <w:sz w:val="18"/>
          <w:szCs w:val="19"/>
          <w:lang w:val="en-US"/>
          <w:rPrChange w:id="948" w:author="Lisibach, Angela" w:date="2020-07-08T09:26:00Z">
            <w:rPr>
              <w:rFonts w:ascii="Arial" w:hAnsi="Arial" w:cs="Arial"/>
              <w:sz w:val="18"/>
              <w:szCs w:val="19"/>
              <w:lang w:val="fr-FR"/>
            </w:rPr>
          </w:rPrChange>
        </w:rPr>
        <w:t>Laporte S et al. Clinical predictors for fatal pulmonary embolism in 15'520 patients with venous thromboembolism. Circulation 2008; 117: 1711</w:t>
      </w:r>
    </w:p>
    <w:p w14:paraId="5B054DD6" w14:textId="77777777" w:rsidR="006654A8" w:rsidRPr="00793CE2" w:rsidRDefault="006654A8" w:rsidP="00896DFD">
      <w:pPr>
        <w:pStyle w:val="Paragraphedeliste"/>
        <w:spacing w:after="80"/>
        <w:contextualSpacing w:val="0"/>
        <w:rPr>
          <w:rFonts w:ascii="Arial" w:hAnsi="Arial" w:cs="Arial"/>
          <w:sz w:val="18"/>
          <w:szCs w:val="19"/>
          <w:lang w:val="en-US"/>
          <w:rPrChange w:id="949" w:author="Lisibach, Angela" w:date="2020-07-08T09:26:00Z">
            <w:rPr>
              <w:rFonts w:ascii="Arial" w:hAnsi="Arial" w:cs="Arial"/>
              <w:sz w:val="18"/>
              <w:szCs w:val="19"/>
              <w:lang w:val="de-CH"/>
            </w:rPr>
          </w:rPrChange>
        </w:rPr>
      </w:pPr>
      <w:r w:rsidRPr="00793CE2">
        <w:rPr>
          <w:rFonts w:ascii="Arial" w:hAnsi="Arial" w:cs="Arial"/>
          <w:sz w:val="18"/>
          <w:szCs w:val="19"/>
          <w:lang w:val="en-US"/>
          <w:rPrChange w:id="950" w:author="Lisibach, Angela" w:date="2020-07-08T09:26:00Z">
            <w:rPr>
              <w:rFonts w:ascii="Arial" w:hAnsi="Arial" w:cs="Arial"/>
              <w:sz w:val="18"/>
              <w:szCs w:val="19"/>
              <w:lang w:val="de-CH"/>
            </w:rPr>
          </w:rPrChange>
        </w:rPr>
        <w:t>Heitz JA et al. Risk factors for deep vein thrombosis and pulmonary embolism. Arch Intern Med 2000; 160: 809.</w:t>
      </w:r>
    </w:p>
    <w:p w14:paraId="7587EF5E" w14:textId="77777777" w:rsidR="00A33814" w:rsidRPr="00A33814" w:rsidRDefault="00A33814" w:rsidP="00A33814">
      <w:pPr>
        <w:pStyle w:val="Paragraphedeliste"/>
        <w:spacing w:after="80"/>
        <w:rPr>
          <w:rFonts w:ascii="Arial" w:hAnsi="Arial" w:cs="Arial"/>
          <w:sz w:val="18"/>
          <w:szCs w:val="19"/>
          <w:lang w:val="fr-FR"/>
        </w:rPr>
      </w:pPr>
      <w:r w:rsidRPr="00793CE2">
        <w:rPr>
          <w:rFonts w:ascii="Arial" w:hAnsi="Arial" w:cs="Arial"/>
          <w:sz w:val="18"/>
          <w:szCs w:val="19"/>
          <w:lang w:val="en-US"/>
          <w:rPrChange w:id="951" w:author="Lisibach, Angela" w:date="2020-07-08T09:26:00Z">
            <w:rPr>
              <w:rFonts w:ascii="Arial" w:hAnsi="Arial" w:cs="Arial"/>
              <w:sz w:val="18"/>
              <w:szCs w:val="19"/>
              <w:lang w:val="fr-FR"/>
            </w:rPr>
          </w:rPrChange>
        </w:rPr>
        <w:t xml:space="preserve">Righini M, Bounameaux H. Venous thrombosis: risk factors and management. </w:t>
      </w:r>
      <w:r w:rsidRPr="00A33814">
        <w:rPr>
          <w:rFonts w:ascii="Arial" w:hAnsi="Arial" w:cs="Arial"/>
          <w:sz w:val="18"/>
          <w:szCs w:val="19"/>
          <w:lang w:val="fr-FR"/>
        </w:rPr>
        <w:t>Herz.</w:t>
      </w:r>
    </w:p>
    <w:p w14:paraId="7AF6E72D" w14:textId="77777777" w:rsidR="00A33814" w:rsidRPr="00896DFD" w:rsidRDefault="00A33814" w:rsidP="00A33814">
      <w:pPr>
        <w:pStyle w:val="Paragraphedeliste"/>
        <w:spacing w:after="80"/>
        <w:contextualSpacing w:val="0"/>
        <w:rPr>
          <w:rFonts w:ascii="Arial" w:hAnsi="Arial" w:cs="Arial"/>
          <w:sz w:val="18"/>
          <w:szCs w:val="19"/>
          <w:lang w:val="fr-FR"/>
        </w:rPr>
      </w:pPr>
      <w:r w:rsidRPr="00A33814">
        <w:rPr>
          <w:rFonts w:ascii="Arial" w:hAnsi="Arial" w:cs="Arial"/>
          <w:sz w:val="18"/>
          <w:szCs w:val="19"/>
          <w:lang w:val="fr-FR"/>
        </w:rPr>
        <w:t>2007 Feb;32(1):27-34. Review. PubMed PMID: 17323032.</w:t>
      </w:r>
    </w:p>
    <w:p w14:paraId="6D0F9744" w14:textId="77777777" w:rsidR="006654A8" w:rsidRPr="00494472" w:rsidRDefault="006654A8" w:rsidP="006654A8">
      <w:pPr>
        <w:pStyle w:val="Paragraphedeliste"/>
        <w:rPr>
          <w:rFonts w:ascii="Arial" w:hAnsi="Arial" w:cs="Arial"/>
          <w:i/>
          <w:sz w:val="19"/>
          <w:szCs w:val="19"/>
          <w:lang w:val="de-CH"/>
        </w:rPr>
      </w:pPr>
    </w:p>
    <w:p w14:paraId="0A2AF787" w14:textId="77777777" w:rsidR="006654A8" w:rsidRPr="00A33814" w:rsidRDefault="006654A8" w:rsidP="006654A8">
      <w:pPr>
        <w:pStyle w:val="Paragraphedeliste"/>
        <w:numPr>
          <w:ilvl w:val="0"/>
          <w:numId w:val="4"/>
        </w:numPr>
        <w:spacing w:after="160" w:line="259" w:lineRule="auto"/>
        <w:ind w:left="567" w:hanging="436"/>
        <w:rPr>
          <w:rFonts w:ascii="Arial" w:hAnsi="Arial" w:cs="Arial"/>
          <w:b/>
          <w:sz w:val="19"/>
          <w:szCs w:val="19"/>
          <w:lang w:val="fr-FR"/>
        </w:rPr>
      </w:pPr>
      <w:r w:rsidRPr="00A33814">
        <w:rPr>
          <w:rFonts w:ascii="Arial" w:hAnsi="Arial" w:cs="Arial"/>
          <w:b/>
          <w:sz w:val="19"/>
          <w:szCs w:val="19"/>
          <w:lang w:val="fr-FR"/>
        </w:rPr>
        <w:t>Liste des facteurs de risque pour les événements thromboemboliques artérielles sous anticoagulant</w:t>
      </w:r>
    </w:p>
    <w:p w14:paraId="2D66B835" w14:textId="77777777" w:rsidR="006654A8" w:rsidRPr="00B26B77" w:rsidRDefault="006654A8" w:rsidP="006654A8">
      <w:pPr>
        <w:pStyle w:val="Paragraphedeliste"/>
        <w:ind w:left="567"/>
        <w:rPr>
          <w:rFonts w:ascii="Arial" w:hAnsi="Arial" w:cs="Arial"/>
          <w:sz w:val="19"/>
          <w:szCs w:val="19"/>
          <w:lang w:val="fr-FR"/>
        </w:rPr>
      </w:pPr>
    </w:p>
    <w:p w14:paraId="250B3583" w14:textId="6A5FF007" w:rsidR="00A32053" w:rsidRPr="00A32053" w:rsidRDefault="00A32053" w:rsidP="00A32053">
      <w:pPr>
        <w:pStyle w:val="Paragraphedeliste"/>
        <w:numPr>
          <w:ilvl w:val="0"/>
          <w:numId w:val="26"/>
        </w:numPr>
        <w:rPr>
          <w:ins w:id="952" w:author="Frederic GASPAR" w:date="2020-07-08T12:05:00Z"/>
          <w:rFonts w:ascii="Arial" w:hAnsi="Arial" w:cs="Arial"/>
          <w:sz w:val="19"/>
          <w:szCs w:val="19"/>
          <w:lang w:val="fr-FR"/>
          <w:rPrChange w:id="953" w:author="Frederic GASPAR" w:date="2020-07-08T12:07:00Z">
            <w:rPr>
              <w:ins w:id="954" w:author="Frederic GASPAR" w:date="2020-07-08T12:05:00Z"/>
              <w:lang w:val="fr-FR"/>
            </w:rPr>
          </w:rPrChange>
        </w:rPr>
        <w:pPrChange w:id="955" w:author="Frederic GASPAR" w:date="2020-07-08T12:07:00Z">
          <w:pPr>
            <w:pStyle w:val="Paragraphedeliste"/>
          </w:pPr>
        </w:pPrChange>
      </w:pPr>
      <w:ins w:id="956" w:author="Frederic GASPAR" w:date="2020-07-08T12:05:00Z">
        <w:r w:rsidRPr="00A32053">
          <w:rPr>
            <w:rFonts w:ascii="Arial" w:hAnsi="Arial" w:cs="Arial"/>
            <w:sz w:val="19"/>
            <w:szCs w:val="19"/>
            <w:lang w:val="fr-FR"/>
            <w:rPrChange w:id="957" w:author="Frederic GASPAR" w:date="2020-07-08T12:07:00Z">
              <w:rPr>
                <w:lang w:val="fr-FR"/>
              </w:rPr>
            </w:rPrChange>
          </w:rPr>
          <w:t>Hypertension</w:t>
        </w:r>
        <w:r w:rsidRPr="00A32053">
          <w:rPr>
            <w:rFonts w:ascii="Arial" w:hAnsi="Arial" w:cs="Arial"/>
            <w:sz w:val="19"/>
            <w:szCs w:val="19"/>
            <w:vertAlign w:val="superscript"/>
            <w:lang w:val="fr-FR"/>
            <w:rPrChange w:id="958" w:author="Frederic GASPAR" w:date="2020-07-08T12:07:00Z">
              <w:rPr>
                <w:rFonts w:ascii="Arial" w:hAnsi="Arial" w:cs="Arial"/>
                <w:sz w:val="19"/>
                <w:szCs w:val="19"/>
                <w:lang w:val="fr-FR"/>
              </w:rPr>
            </w:rPrChange>
          </w:rPr>
          <w:t>1</w:t>
        </w:r>
      </w:ins>
    </w:p>
    <w:p w14:paraId="40047BE9" w14:textId="77777777" w:rsidR="00A32053" w:rsidRPr="00A32053" w:rsidRDefault="00A32053" w:rsidP="00A32053">
      <w:pPr>
        <w:pStyle w:val="Paragraphedeliste"/>
        <w:numPr>
          <w:ilvl w:val="0"/>
          <w:numId w:val="26"/>
        </w:numPr>
        <w:rPr>
          <w:ins w:id="959" w:author="Frederic GASPAR" w:date="2020-07-08T12:05:00Z"/>
          <w:rFonts w:ascii="Arial" w:hAnsi="Arial" w:cs="Arial"/>
          <w:sz w:val="19"/>
          <w:szCs w:val="19"/>
          <w:lang w:val="fr-FR"/>
          <w:rPrChange w:id="960" w:author="Frederic GASPAR" w:date="2020-07-08T12:07:00Z">
            <w:rPr>
              <w:ins w:id="961" w:author="Frederic GASPAR" w:date="2020-07-08T12:05:00Z"/>
              <w:lang w:val="fr-FR"/>
            </w:rPr>
          </w:rPrChange>
        </w:rPr>
        <w:pPrChange w:id="962" w:author="Frederic GASPAR" w:date="2020-07-08T12:07:00Z">
          <w:pPr>
            <w:pStyle w:val="Paragraphedeliste"/>
            <w:ind w:left="567"/>
          </w:pPr>
        </w:pPrChange>
      </w:pPr>
      <w:ins w:id="963" w:author="Frederic GASPAR" w:date="2020-07-08T12:05:00Z">
        <w:r w:rsidRPr="00A32053">
          <w:rPr>
            <w:rFonts w:ascii="Arial" w:hAnsi="Arial" w:cs="Arial"/>
            <w:sz w:val="19"/>
            <w:szCs w:val="19"/>
            <w:lang w:val="fr-FR"/>
            <w:rPrChange w:id="964" w:author="Frederic GASPAR" w:date="2020-07-08T12:07:00Z">
              <w:rPr>
                <w:lang w:val="fr-FR"/>
              </w:rPr>
            </w:rPrChange>
          </w:rPr>
          <w:t>Age ≥ 65</w:t>
        </w:r>
      </w:ins>
    </w:p>
    <w:p w14:paraId="2A2E9247" w14:textId="5EE9879D" w:rsidR="00A32053" w:rsidRPr="00A32053" w:rsidRDefault="00A32053" w:rsidP="00A32053">
      <w:pPr>
        <w:pStyle w:val="Paragraphedeliste"/>
        <w:numPr>
          <w:ilvl w:val="0"/>
          <w:numId w:val="26"/>
        </w:numPr>
        <w:rPr>
          <w:ins w:id="965" w:author="Frederic GASPAR" w:date="2020-07-08T12:05:00Z"/>
          <w:rFonts w:ascii="Arial" w:hAnsi="Arial" w:cs="Arial"/>
          <w:sz w:val="19"/>
          <w:szCs w:val="19"/>
          <w:lang w:val="fr-FR"/>
          <w:rPrChange w:id="966" w:author="Frederic GASPAR" w:date="2020-07-08T12:07:00Z">
            <w:rPr>
              <w:ins w:id="967" w:author="Frederic GASPAR" w:date="2020-07-08T12:05:00Z"/>
              <w:lang w:val="fr-FR"/>
            </w:rPr>
          </w:rPrChange>
        </w:rPr>
        <w:pPrChange w:id="968" w:author="Frederic GASPAR" w:date="2020-07-08T12:07:00Z">
          <w:pPr>
            <w:pStyle w:val="Paragraphedeliste"/>
          </w:pPr>
        </w:pPrChange>
      </w:pPr>
      <w:ins w:id="969" w:author="Frederic GASPAR" w:date="2020-07-08T12:05:00Z">
        <w:r w:rsidRPr="00A32053">
          <w:rPr>
            <w:rFonts w:ascii="Arial" w:hAnsi="Arial" w:cs="Arial"/>
            <w:sz w:val="19"/>
            <w:szCs w:val="19"/>
            <w:lang w:val="fr-FR"/>
            <w:rPrChange w:id="970" w:author="Frederic GASPAR" w:date="2020-07-08T12:07:00Z">
              <w:rPr>
                <w:lang w:val="fr-FR"/>
              </w:rPr>
            </w:rPrChange>
          </w:rPr>
          <w:t>Diabetes</w:t>
        </w:r>
      </w:ins>
    </w:p>
    <w:p w14:paraId="57AE8921" w14:textId="35F5625E" w:rsidR="00A32053" w:rsidRPr="00A32053" w:rsidRDefault="00A32053" w:rsidP="00A32053">
      <w:pPr>
        <w:pStyle w:val="Paragraphedeliste"/>
        <w:numPr>
          <w:ilvl w:val="0"/>
          <w:numId w:val="26"/>
        </w:numPr>
        <w:rPr>
          <w:ins w:id="971" w:author="Frederic GASPAR" w:date="2020-07-08T12:05:00Z"/>
          <w:rFonts w:ascii="Arial" w:hAnsi="Arial" w:cs="Arial"/>
          <w:sz w:val="19"/>
          <w:szCs w:val="19"/>
          <w:lang w:val="fr-FR"/>
          <w:rPrChange w:id="972" w:author="Frederic GASPAR" w:date="2020-07-08T12:07:00Z">
            <w:rPr>
              <w:ins w:id="973" w:author="Frederic GASPAR" w:date="2020-07-08T12:05:00Z"/>
              <w:lang w:val="fr-FR"/>
            </w:rPr>
          </w:rPrChange>
        </w:rPr>
        <w:pPrChange w:id="974" w:author="Frederic GASPAR" w:date="2020-07-08T12:07:00Z">
          <w:pPr>
            <w:pStyle w:val="Paragraphedeliste"/>
          </w:pPr>
        </w:pPrChange>
      </w:pPr>
      <w:ins w:id="975" w:author="Frederic GASPAR" w:date="2020-07-08T12:05:00Z">
        <w:r w:rsidRPr="00A32053">
          <w:rPr>
            <w:rFonts w:ascii="Arial" w:hAnsi="Arial" w:cs="Arial"/>
            <w:sz w:val="19"/>
            <w:szCs w:val="19"/>
            <w:lang w:val="fr-FR"/>
            <w:rPrChange w:id="976" w:author="Frederic GASPAR" w:date="2020-07-08T12:07:00Z">
              <w:rPr>
                <w:lang w:val="fr-FR"/>
              </w:rPr>
            </w:rPrChange>
          </w:rPr>
          <w:t>Stroke history (ischemic stroke, transient ischemic attack or systemic embolism)</w:t>
        </w:r>
      </w:ins>
    </w:p>
    <w:p w14:paraId="5DCFA0EF" w14:textId="30303D2E" w:rsidR="00A32053" w:rsidRPr="00A32053" w:rsidRDefault="00A32053" w:rsidP="00A32053">
      <w:pPr>
        <w:pStyle w:val="Paragraphedeliste"/>
        <w:numPr>
          <w:ilvl w:val="0"/>
          <w:numId w:val="26"/>
        </w:numPr>
        <w:rPr>
          <w:ins w:id="977" w:author="Frederic GASPAR" w:date="2020-07-08T12:05:00Z"/>
          <w:rFonts w:ascii="Arial" w:hAnsi="Arial" w:cs="Arial"/>
          <w:sz w:val="19"/>
          <w:szCs w:val="19"/>
          <w:lang w:val="fr-FR"/>
          <w:rPrChange w:id="978" w:author="Frederic GASPAR" w:date="2020-07-08T12:07:00Z">
            <w:rPr>
              <w:ins w:id="979" w:author="Frederic GASPAR" w:date="2020-07-08T12:05:00Z"/>
              <w:lang w:val="fr-FR"/>
            </w:rPr>
          </w:rPrChange>
        </w:rPr>
        <w:pPrChange w:id="980" w:author="Frederic GASPAR" w:date="2020-07-08T12:07:00Z">
          <w:pPr>
            <w:pStyle w:val="Paragraphedeliste"/>
          </w:pPr>
        </w:pPrChange>
      </w:pPr>
      <w:ins w:id="981" w:author="Frederic GASPAR" w:date="2020-07-08T12:05:00Z">
        <w:r w:rsidRPr="00A32053">
          <w:rPr>
            <w:rFonts w:ascii="Arial" w:hAnsi="Arial" w:cs="Arial"/>
            <w:sz w:val="19"/>
            <w:szCs w:val="19"/>
            <w:lang w:val="fr-FR"/>
            <w:rPrChange w:id="982" w:author="Frederic GASPAR" w:date="2020-07-08T12:07:00Z">
              <w:rPr>
                <w:lang w:val="fr-FR"/>
              </w:rPr>
            </w:rPrChange>
          </w:rPr>
          <w:t xml:space="preserve">Vascular </w:t>
        </w:r>
      </w:ins>
      <w:ins w:id="983" w:author="Frederic GASPAR" w:date="2020-07-08T12:06:00Z">
        <w:r w:rsidRPr="00A32053">
          <w:rPr>
            <w:rFonts w:ascii="Arial" w:hAnsi="Arial" w:cs="Arial"/>
            <w:sz w:val="19"/>
            <w:szCs w:val="19"/>
            <w:lang w:val="fr-FR"/>
            <w:rPrChange w:id="984" w:author="Frederic GASPAR" w:date="2020-07-08T12:07:00Z">
              <w:rPr>
                <w:lang w:val="fr-FR"/>
              </w:rPr>
            </w:rPrChange>
          </w:rPr>
          <w:t>disease</w:t>
        </w:r>
      </w:ins>
      <w:ins w:id="985" w:author="Frederic GASPAR" w:date="2020-07-08T12:05:00Z">
        <w:r w:rsidRPr="00A32053">
          <w:rPr>
            <w:rFonts w:ascii="Arial" w:hAnsi="Arial" w:cs="Arial"/>
            <w:sz w:val="19"/>
            <w:szCs w:val="19"/>
            <w:lang w:val="fr-FR"/>
            <w:rPrChange w:id="986" w:author="Frederic GASPAR" w:date="2020-07-08T12:07:00Z">
              <w:rPr>
                <w:lang w:val="fr-FR"/>
              </w:rPr>
            </w:rPrChange>
          </w:rPr>
          <w:t xml:space="preserve"> </w:t>
        </w:r>
      </w:ins>
    </w:p>
    <w:p w14:paraId="015DEAE3" w14:textId="10F31F52" w:rsidR="00A32053" w:rsidRPr="00A32053" w:rsidRDefault="00A32053" w:rsidP="00A32053">
      <w:pPr>
        <w:pStyle w:val="Paragraphedeliste"/>
        <w:numPr>
          <w:ilvl w:val="0"/>
          <w:numId w:val="26"/>
        </w:numPr>
        <w:rPr>
          <w:ins w:id="987" w:author="Frederic GASPAR" w:date="2020-07-08T12:05:00Z"/>
          <w:rFonts w:ascii="Arial" w:hAnsi="Arial" w:cs="Arial"/>
          <w:sz w:val="19"/>
          <w:szCs w:val="19"/>
          <w:lang w:val="fr-FR"/>
          <w:rPrChange w:id="988" w:author="Frederic GASPAR" w:date="2020-07-08T12:07:00Z">
            <w:rPr>
              <w:ins w:id="989" w:author="Frederic GASPAR" w:date="2020-07-08T12:05:00Z"/>
              <w:lang w:val="fr-FR"/>
            </w:rPr>
          </w:rPrChange>
        </w:rPr>
        <w:pPrChange w:id="990" w:author="Frederic GASPAR" w:date="2020-07-08T12:07:00Z">
          <w:pPr>
            <w:pStyle w:val="Paragraphedeliste"/>
          </w:pPr>
        </w:pPrChange>
      </w:pPr>
      <w:ins w:id="991" w:author="Frederic GASPAR" w:date="2020-07-08T12:05:00Z">
        <w:r w:rsidRPr="00A32053">
          <w:rPr>
            <w:rFonts w:ascii="Arial" w:hAnsi="Arial" w:cs="Arial"/>
            <w:sz w:val="19"/>
            <w:szCs w:val="19"/>
            <w:lang w:val="fr-FR"/>
            <w:rPrChange w:id="992" w:author="Frederic GASPAR" w:date="2020-07-08T12:07:00Z">
              <w:rPr>
                <w:lang w:val="fr-FR"/>
              </w:rPr>
            </w:rPrChange>
          </w:rPr>
          <w:t>Female gender</w:t>
        </w:r>
      </w:ins>
    </w:p>
    <w:p w14:paraId="0B08B5D3" w14:textId="220A0EBA" w:rsidR="00A32053" w:rsidRPr="00A32053" w:rsidRDefault="00A32053" w:rsidP="00A32053">
      <w:pPr>
        <w:pStyle w:val="Paragraphedeliste"/>
        <w:numPr>
          <w:ilvl w:val="0"/>
          <w:numId w:val="26"/>
        </w:numPr>
        <w:rPr>
          <w:ins w:id="993" w:author="Frederic GASPAR" w:date="2020-07-08T12:05:00Z"/>
          <w:rFonts w:ascii="Arial" w:hAnsi="Arial" w:cs="Arial"/>
          <w:sz w:val="19"/>
          <w:szCs w:val="19"/>
          <w:lang w:val="fr-FR"/>
          <w:rPrChange w:id="994" w:author="Frederic GASPAR" w:date="2020-07-08T12:07:00Z">
            <w:rPr>
              <w:ins w:id="995" w:author="Frederic GASPAR" w:date="2020-07-08T12:05:00Z"/>
              <w:lang w:val="fr-FR"/>
            </w:rPr>
          </w:rPrChange>
        </w:rPr>
        <w:pPrChange w:id="996" w:author="Frederic GASPAR" w:date="2020-07-08T12:07:00Z">
          <w:pPr>
            <w:pStyle w:val="Paragraphedeliste"/>
          </w:pPr>
        </w:pPrChange>
      </w:pPr>
      <w:ins w:id="997" w:author="Frederic GASPAR" w:date="2020-07-08T12:05:00Z">
        <w:r w:rsidRPr="00A32053">
          <w:rPr>
            <w:rFonts w:ascii="Arial" w:hAnsi="Arial" w:cs="Arial"/>
            <w:sz w:val="19"/>
            <w:szCs w:val="19"/>
            <w:lang w:val="fr-FR"/>
            <w:rPrChange w:id="998" w:author="Frederic GASPAR" w:date="2020-07-08T12:07:00Z">
              <w:rPr>
                <w:lang w:val="fr-FR"/>
              </w:rPr>
            </w:rPrChange>
          </w:rPr>
          <w:t>Fibrillation or Atrial Flutter</w:t>
        </w:r>
      </w:ins>
    </w:p>
    <w:p w14:paraId="68340B56" w14:textId="68BE8899" w:rsidR="00A32053" w:rsidRPr="00A32053" w:rsidRDefault="00A32053" w:rsidP="00A32053">
      <w:pPr>
        <w:pStyle w:val="Paragraphedeliste"/>
        <w:numPr>
          <w:ilvl w:val="0"/>
          <w:numId w:val="26"/>
        </w:numPr>
        <w:rPr>
          <w:ins w:id="999" w:author="Frederic GASPAR" w:date="2020-07-08T12:05:00Z"/>
          <w:rFonts w:ascii="Arial" w:hAnsi="Arial" w:cs="Arial"/>
          <w:sz w:val="19"/>
          <w:szCs w:val="19"/>
          <w:lang w:val="fr-FR"/>
          <w:rPrChange w:id="1000" w:author="Frederic GASPAR" w:date="2020-07-08T12:07:00Z">
            <w:rPr>
              <w:ins w:id="1001" w:author="Frederic GASPAR" w:date="2020-07-08T12:05:00Z"/>
              <w:lang w:val="fr-FR"/>
            </w:rPr>
          </w:rPrChange>
        </w:rPr>
        <w:pPrChange w:id="1002" w:author="Frederic GASPAR" w:date="2020-07-08T12:07:00Z">
          <w:pPr>
            <w:pStyle w:val="Paragraphedeliste"/>
          </w:pPr>
        </w:pPrChange>
      </w:pPr>
      <w:ins w:id="1003" w:author="Frederic GASPAR" w:date="2020-07-08T12:05:00Z">
        <w:r w:rsidRPr="00A32053">
          <w:rPr>
            <w:rFonts w:ascii="Arial" w:hAnsi="Arial" w:cs="Arial"/>
            <w:sz w:val="19"/>
            <w:szCs w:val="19"/>
            <w:lang w:val="fr-FR"/>
            <w:rPrChange w:id="1004" w:author="Frederic GASPAR" w:date="2020-07-08T12:07:00Z">
              <w:rPr>
                <w:lang w:val="fr-FR"/>
              </w:rPr>
            </w:rPrChange>
          </w:rPr>
          <w:t>Presence or replacement of a cardiac valve prosthesis</w:t>
        </w:r>
      </w:ins>
    </w:p>
    <w:p w14:paraId="2FA3C39D" w14:textId="1FD75DB9" w:rsidR="00A32053" w:rsidRPr="00A32053" w:rsidRDefault="00A32053" w:rsidP="00A32053">
      <w:pPr>
        <w:pStyle w:val="Paragraphedeliste"/>
        <w:numPr>
          <w:ilvl w:val="0"/>
          <w:numId w:val="26"/>
        </w:numPr>
        <w:rPr>
          <w:ins w:id="1005" w:author="Frederic GASPAR" w:date="2020-07-08T12:05:00Z"/>
          <w:rFonts w:ascii="Arial" w:hAnsi="Arial" w:cs="Arial"/>
          <w:sz w:val="19"/>
          <w:szCs w:val="19"/>
          <w:lang w:val="fr-FR"/>
          <w:rPrChange w:id="1006" w:author="Frederic GASPAR" w:date="2020-07-08T12:07:00Z">
            <w:rPr>
              <w:ins w:id="1007" w:author="Frederic GASPAR" w:date="2020-07-08T12:05:00Z"/>
              <w:lang w:val="fr-FR"/>
            </w:rPr>
          </w:rPrChange>
        </w:rPr>
        <w:pPrChange w:id="1008" w:author="Frederic GASPAR" w:date="2020-07-08T12:07:00Z">
          <w:pPr>
            <w:pStyle w:val="Paragraphedeliste"/>
          </w:pPr>
        </w:pPrChange>
      </w:pPr>
      <w:ins w:id="1009" w:author="Frederic GASPAR" w:date="2020-07-08T12:05:00Z">
        <w:r w:rsidRPr="00A32053">
          <w:rPr>
            <w:rFonts w:ascii="Arial" w:hAnsi="Arial" w:cs="Arial"/>
            <w:sz w:val="19"/>
            <w:szCs w:val="19"/>
            <w:lang w:val="fr-FR"/>
            <w:rPrChange w:id="1010" w:author="Frederic GASPAR" w:date="2020-07-08T12:07:00Z">
              <w:rPr>
                <w:lang w:val="fr-FR"/>
              </w:rPr>
            </w:rPrChange>
          </w:rPr>
          <w:t>Smoking</w:t>
        </w:r>
      </w:ins>
    </w:p>
    <w:p w14:paraId="38942644" w14:textId="383CB0E3" w:rsidR="00A32053" w:rsidRPr="00A32053" w:rsidRDefault="00A32053" w:rsidP="00A32053">
      <w:pPr>
        <w:pStyle w:val="Paragraphedeliste"/>
        <w:numPr>
          <w:ilvl w:val="0"/>
          <w:numId w:val="26"/>
        </w:numPr>
        <w:rPr>
          <w:ins w:id="1011" w:author="Frederic GASPAR" w:date="2020-07-08T12:05:00Z"/>
          <w:rFonts w:ascii="Arial" w:hAnsi="Arial" w:cs="Arial"/>
          <w:sz w:val="19"/>
          <w:szCs w:val="19"/>
          <w:lang w:val="fr-FR"/>
          <w:rPrChange w:id="1012" w:author="Frederic GASPAR" w:date="2020-07-08T12:07:00Z">
            <w:rPr>
              <w:ins w:id="1013" w:author="Frederic GASPAR" w:date="2020-07-08T12:05:00Z"/>
              <w:lang w:val="fr-FR"/>
            </w:rPr>
          </w:rPrChange>
        </w:rPr>
        <w:pPrChange w:id="1014" w:author="Frederic GASPAR" w:date="2020-07-08T12:07:00Z">
          <w:pPr>
            <w:pStyle w:val="Paragraphedeliste"/>
          </w:pPr>
        </w:pPrChange>
      </w:pPr>
      <w:ins w:id="1015" w:author="Frederic GASPAR" w:date="2020-07-08T12:05:00Z">
        <w:r w:rsidRPr="00A32053">
          <w:rPr>
            <w:rFonts w:ascii="Arial" w:hAnsi="Arial" w:cs="Arial"/>
            <w:sz w:val="19"/>
            <w:szCs w:val="19"/>
            <w:lang w:val="fr-FR"/>
            <w:rPrChange w:id="1016" w:author="Frederic GASPAR" w:date="2020-07-08T12:07:00Z">
              <w:rPr>
                <w:lang w:val="fr-FR"/>
              </w:rPr>
            </w:rPrChange>
          </w:rPr>
          <w:t>Obesity</w:t>
        </w:r>
      </w:ins>
    </w:p>
    <w:p w14:paraId="268CDC71" w14:textId="15BF16E3" w:rsidR="00A32053" w:rsidRPr="00A32053" w:rsidRDefault="00A32053" w:rsidP="00A32053">
      <w:pPr>
        <w:pStyle w:val="Paragraphedeliste"/>
        <w:numPr>
          <w:ilvl w:val="0"/>
          <w:numId w:val="26"/>
        </w:numPr>
        <w:rPr>
          <w:ins w:id="1017" w:author="Frederic GASPAR" w:date="2020-07-08T12:05:00Z"/>
          <w:rFonts w:ascii="Arial" w:hAnsi="Arial" w:cs="Arial"/>
          <w:sz w:val="19"/>
          <w:szCs w:val="19"/>
          <w:lang w:val="fr-FR"/>
          <w:rPrChange w:id="1018" w:author="Frederic GASPAR" w:date="2020-07-08T12:07:00Z">
            <w:rPr>
              <w:ins w:id="1019" w:author="Frederic GASPAR" w:date="2020-07-08T12:05:00Z"/>
              <w:lang w:val="fr-FR"/>
            </w:rPr>
          </w:rPrChange>
        </w:rPr>
        <w:pPrChange w:id="1020" w:author="Frederic GASPAR" w:date="2020-07-08T12:07:00Z">
          <w:pPr>
            <w:pStyle w:val="Paragraphedeliste"/>
          </w:pPr>
        </w:pPrChange>
      </w:pPr>
      <w:ins w:id="1021" w:author="Frederic GASPAR" w:date="2020-07-08T12:05:00Z">
        <w:r w:rsidRPr="00A32053">
          <w:rPr>
            <w:rFonts w:ascii="Arial" w:hAnsi="Arial" w:cs="Arial"/>
            <w:sz w:val="19"/>
            <w:szCs w:val="19"/>
            <w:lang w:val="fr-FR"/>
            <w:rPrChange w:id="1022" w:author="Frederic GASPAR" w:date="2020-07-08T12:07:00Z">
              <w:rPr>
                <w:lang w:val="fr-FR"/>
              </w:rPr>
            </w:rPrChange>
          </w:rPr>
          <w:t>Dyslipidemia</w:t>
        </w:r>
      </w:ins>
    </w:p>
    <w:p w14:paraId="442D82CE" w14:textId="77777777" w:rsidR="00A32053" w:rsidRPr="00A32053" w:rsidRDefault="00A32053" w:rsidP="00A32053">
      <w:pPr>
        <w:pStyle w:val="Paragraphedeliste"/>
        <w:numPr>
          <w:ilvl w:val="0"/>
          <w:numId w:val="26"/>
        </w:numPr>
        <w:rPr>
          <w:ins w:id="1023" w:author="Frederic GASPAR" w:date="2020-07-08T12:06:00Z"/>
          <w:rFonts w:ascii="Arial" w:hAnsi="Arial" w:cs="Arial"/>
          <w:sz w:val="19"/>
          <w:szCs w:val="19"/>
          <w:lang w:val="fr-FR"/>
          <w:rPrChange w:id="1024" w:author="Frederic GASPAR" w:date="2020-07-08T12:07:00Z">
            <w:rPr>
              <w:ins w:id="1025" w:author="Frederic GASPAR" w:date="2020-07-08T12:06:00Z"/>
              <w:lang w:val="fr-FR"/>
            </w:rPr>
          </w:rPrChange>
        </w:rPr>
        <w:pPrChange w:id="1026" w:author="Frederic GASPAR" w:date="2020-07-08T12:07:00Z">
          <w:pPr>
            <w:pStyle w:val="Paragraphedeliste"/>
            <w:ind w:left="567"/>
          </w:pPr>
        </w:pPrChange>
      </w:pPr>
      <w:ins w:id="1027" w:author="Frederic GASPAR" w:date="2020-07-08T12:05:00Z">
        <w:r w:rsidRPr="00A32053">
          <w:rPr>
            <w:rFonts w:ascii="Arial" w:hAnsi="Arial" w:cs="Arial"/>
            <w:sz w:val="19"/>
            <w:szCs w:val="19"/>
            <w:lang w:val="fr-FR"/>
            <w:rPrChange w:id="1028" w:author="Frederic GASPAR" w:date="2020-07-08T12:07:00Z">
              <w:rPr>
                <w:lang w:val="fr-FR"/>
              </w:rPr>
            </w:rPrChange>
          </w:rPr>
          <w:t>Thrombophilia</w:t>
        </w:r>
      </w:ins>
    </w:p>
    <w:p w14:paraId="434BB353" w14:textId="1763B922" w:rsidR="00A32053" w:rsidRPr="00A32053" w:rsidRDefault="00A32053" w:rsidP="00A32053">
      <w:pPr>
        <w:pStyle w:val="Paragraphedeliste"/>
        <w:numPr>
          <w:ilvl w:val="0"/>
          <w:numId w:val="26"/>
        </w:numPr>
        <w:rPr>
          <w:ins w:id="1029" w:author="Frederic GASPAR" w:date="2020-07-08T12:05:00Z"/>
          <w:rFonts w:ascii="Arial" w:hAnsi="Arial" w:cs="Arial"/>
          <w:sz w:val="19"/>
          <w:szCs w:val="19"/>
          <w:lang w:val="fr-FR"/>
          <w:rPrChange w:id="1030" w:author="Frederic GASPAR" w:date="2020-07-08T12:07:00Z">
            <w:rPr>
              <w:ins w:id="1031" w:author="Frederic GASPAR" w:date="2020-07-08T12:05:00Z"/>
              <w:lang w:val="fr-FR"/>
            </w:rPr>
          </w:rPrChange>
        </w:rPr>
        <w:pPrChange w:id="1032" w:author="Frederic GASPAR" w:date="2020-07-08T12:07:00Z">
          <w:pPr>
            <w:pStyle w:val="Paragraphedeliste"/>
          </w:pPr>
        </w:pPrChange>
      </w:pPr>
      <w:ins w:id="1033" w:author="Frederic GASPAR" w:date="2020-07-08T12:05:00Z">
        <w:r w:rsidRPr="00A32053">
          <w:rPr>
            <w:rFonts w:ascii="Arial" w:hAnsi="Arial" w:cs="Arial"/>
            <w:sz w:val="19"/>
            <w:szCs w:val="19"/>
            <w:lang w:val="fr-FR"/>
            <w:rPrChange w:id="1034" w:author="Frederic GASPAR" w:date="2020-07-08T12:07:00Z">
              <w:rPr>
                <w:lang w:val="fr-FR"/>
              </w:rPr>
            </w:rPrChange>
          </w:rPr>
          <w:t>Hypothyroidism</w:t>
        </w:r>
      </w:ins>
    </w:p>
    <w:p w14:paraId="4A2B58DC" w14:textId="04D125DA" w:rsidR="00A32053" w:rsidRPr="00A32053" w:rsidRDefault="00A32053" w:rsidP="00A32053">
      <w:pPr>
        <w:pStyle w:val="Paragraphedeliste"/>
        <w:numPr>
          <w:ilvl w:val="0"/>
          <w:numId w:val="26"/>
        </w:numPr>
        <w:rPr>
          <w:ins w:id="1035" w:author="Frederic GASPAR" w:date="2020-07-08T12:05:00Z"/>
          <w:rFonts w:ascii="Arial" w:hAnsi="Arial" w:cs="Arial"/>
          <w:sz w:val="19"/>
          <w:szCs w:val="19"/>
          <w:lang w:val="fr-FR"/>
          <w:rPrChange w:id="1036" w:author="Frederic GASPAR" w:date="2020-07-08T12:07:00Z">
            <w:rPr>
              <w:ins w:id="1037" w:author="Frederic GASPAR" w:date="2020-07-08T12:05:00Z"/>
              <w:lang w:val="fr-FR"/>
            </w:rPr>
          </w:rPrChange>
        </w:rPr>
        <w:pPrChange w:id="1038" w:author="Frederic GASPAR" w:date="2020-07-08T12:07:00Z">
          <w:pPr>
            <w:pStyle w:val="Paragraphedeliste"/>
          </w:pPr>
        </w:pPrChange>
      </w:pPr>
      <w:ins w:id="1039" w:author="Frederic GASPAR" w:date="2020-07-08T12:05:00Z">
        <w:r w:rsidRPr="00A32053">
          <w:rPr>
            <w:rFonts w:ascii="Arial" w:hAnsi="Arial" w:cs="Arial"/>
            <w:sz w:val="19"/>
            <w:szCs w:val="19"/>
            <w:lang w:val="fr-FR"/>
            <w:rPrChange w:id="1040" w:author="Frederic GASPAR" w:date="2020-07-08T12:07:00Z">
              <w:rPr>
                <w:lang w:val="fr-FR"/>
              </w:rPr>
            </w:rPrChange>
          </w:rPr>
          <w:t>Goute disease</w:t>
        </w:r>
      </w:ins>
    </w:p>
    <w:p w14:paraId="7BFCC45D" w14:textId="2BD69EAA" w:rsidR="00A32053" w:rsidRPr="00A32053" w:rsidRDefault="00A32053" w:rsidP="00A32053">
      <w:pPr>
        <w:pStyle w:val="Paragraphedeliste"/>
        <w:numPr>
          <w:ilvl w:val="0"/>
          <w:numId w:val="26"/>
        </w:numPr>
        <w:rPr>
          <w:ins w:id="1041" w:author="Frederic GASPAR" w:date="2020-07-08T12:05:00Z"/>
          <w:rFonts w:ascii="Arial" w:hAnsi="Arial" w:cs="Arial"/>
          <w:sz w:val="19"/>
          <w:szCs w:val="19"/>
          <w:lang w:val="fr-FR"/>
          <w:rPrChange w:id="1042" w:author="Frederic GASPAR" w:date="2020-07-08T12:07:00Z">
            <w:rPr>
              <w:ins w:id="1043" w:author="Frederic GASPAR" w:date="2020-07-08T12:05:00Z"/>
              <w:lang w:val="fr-FR"/>
            </w:rPr>
          </w:rPrChange>
        </w:rPr>
        <w:pPrChange w:id="1044" w:author="Frederic GASPAR" w:date="2020-07-08T12:07:00Z">
          <w:pPr>
            <w:pStyle w:val="Paragraphedeliste"/>
          </w:pPr>
        </w:pPrChange>
      </w:pPr>
      <w:ins w:id="1045" w:author="Frederic GASPAR" w:date="2020-07-08T12:05:00Z">
        <w:r w:rsidRPr="00A32053">
          <w:rPr>
            <w:rFonts w:ascii="Arial" w:hAnsi="Arial" w:cs="Arial"/>
            <w:sz w:val="19"/>
            <w:szCs w:val="19"/>
            <w:lang w:val="fr-FR"/>
            <w:rPrChange w:id="1046" w:author="Frederic GASPAR" w:date="2020-07-08T12:07:00Z">
              <w:rPr>
                <w:lang w:val="fr-FR"/>
              </w:rPr>
            </w:rPrChange>
          </w:rPr>
          <w:t>Chronic Respiratory Disease</w:t>
        </w:r>
      </w:ins>
    </w:p>
    <w:p w14:paraId="2B0618D3" w14:textId="2991494A" w:rsidR="00A32053" w:rsidRPr="00A32053" w:rsidRDefault="00A32053" w:rsidP="00A32053">
      <w:pPr>
        <w:pStyle w:val="Paragraphedeliste"/>
        <w:numPr>
          <w:ilvl w:val="0"/>
          <w:numId w:val="26"/>
        </w:numPr>
        <w:rPr>
          <w:ins w:id="1047" w:author="Frederic GASPAR" w:date="2020-07-08T12:05:00Z"/>
          <w:rFonts w:ascii="Arial" w:hAnsi="Arial" w:cs="Arial"/>
          <w:sz w:val="19"/>
          <w:szCs w:val="19"/>
          <w:lang w:val="fr-FR"/>
          <w:rPrChange w:id="1048" w:author="Frederic GASPAR" w:date="2020-07-08T12:07:00Z">
            <w:rPr>
              <w:ins w:id="1049" w:author="Frederic GASPAR" w:date="2020-07-08T12:05:00Z"/>
              <w:lang w:val="fr-FR"/>
            </w:rPr>
          </w:rPrChange>
        </w:rPr>
        <w:pPrChange w:id="1050" w:author="Frederic GASPAR" w:date="2020-07-08T12:07:00Z">
          <w:pPr>
            <w:pStyle w:val="Paragraphedeliste"/>
          </w:pPr>
        </w:pPrChange>
      </w:pPr>
      <w:ins w:id="1051" w:author="Frederic GASPAR" w:date="2020-07-08T12:05:00Z">
        <w:r w:rsidRPr="00A32053">
          <w:rPr>
            <w:rFonts w:ascii="Arial" w:hAnsi="Arial" w:cs="Arial"/>
            <w:sz w:val="19"/>
            <w:szCs w:val="19"/>
            <w:lang w:val="fr-FR"/>
            <w:rPrChange w:id="1052" w:author="Frederic GASPAR" w:date="2020-07-08T12:07:00Z">
              <w:rPr>
                <w:lang w:val="fr-FR"/>
              </w:rPr>
            </w:rPrChange>
          </w:rPr>
          <w:t xml:space="preserve">Chronic </w:t>
        </w:r>
      </w:ins>
      <w:ins w:id="1053" w:author="Frederic GASPAR" w:date="2020-07-08T12:06:00Z">
        <w:r w:rsidRPr="00A32053">
          <w:rPr>
            <w:rFonts w:ascii="Arial" w:hAnsi="Arial" w:cs="Arial"/>
            <w:sz w:val="19"/>
            <w:szCs w:val="19"/>
            <w:lang w:val="fr-FR"/>
            <w:rPrChange w:id="1054" w:author="Frederic GASPAR" w:date="2020-07-08T12:07:00Z">
              <w:rPr>
                <w:lang w:val="fr-FR"/>
              </w:rPr>
            </w:rPrChange>
          </w:rPr>
          <w:t>renal dysfunction</w:t>
        </w:r>
      </w:ins>
      <w:ins w:id="1055" w:author="Frederic GASPAR" w:date="2020-07-08T12:05:00Z">
        <w:r w:rsidRPr="00A32053">
          <w:rPr>
            <w:rFonts w:ascii="Arial" w:hAnsi="Arial" w:cs="Arial"/>
            <w:sz w:val="19"/>
            <w:szCs w:val="19"/>
            <w:lang w:val="fr-FR"/>
            <w:rPrChange w:id="1056" w:author="Frederic GASPAR" w:date="2020-07-08T12:07:00Z">
              <w:rPr>
                <w:lang w:val="fr-FR"/>
              </w:rPr>
            </w:rPrChange>
          </w:rPr>
          <w:t xml:space="preserve"> or dialysis</w:t>
        </w:r>
      </w:ins>
    </w:p>
    <w:p w14:paraId="23F32601" w14:textId="6B8AFB30" w:rsidR="00A32053" w:rsidRPr="00A32053" w:rsidRDefault="00A32053" w:rsidP="00A32053">
      <w:pPr>
        <w:pStyle w:val="Paragraphedeliste"/>
        <w:numPr>
          <w:ilvl w:val="0"/>
          <w:numId w:val="26"/>
        </w:numPr>
        <w:rPr>
          <w:ins w:id="1057" w:author="Frederic GASPAR" w:date="2020-07-08T12:05:00Z"/>
          <w:rFonts w:ascii="Arial" w:hAnsi="Arial" w:cs="Arial"/>
          <w:sz w:val="19"/>
          <w:szCs w:val="19"/>
          <w:lang w:val="fr-FR"/>
          <w:rPrChange w:id="1058" w:author="Frederic GASPAR" w:date="2020-07-08T12:07:00Z">
            <w:rPr>
              <w:ins w:id="1059" w:author="Frederic GASPAR" w:date="2020-07-08T12:05:00Z"/>
              <w:lang w:val="fr-FR"/>
            </w:rPr>
          </w:rPrChange>
        </w:rPr>
        <w:pPrChange w:id="1060" w:author="Frederic GASPAR" w:date="2020-07-08T12:07:00Z">
          <w:pPr>
            <w:pStyle w:val="Paragraphedeliste"/>
          </w:pPr>
        </w:pPrChange>
      </w:pPr>
      <w:ins w:id="1061" w:author="Frederic GASPAR" w:date="2020-07-08T12:05:00Z">
        <w:r w:rsidRPr="00A32053">
          <w:rPr>
            <w:rFonts w:ascii="Arial" w:hAnsi="Arial" w:cs="Arial"/>
            <w:sz w:val="19"/>
            <w:szCs w:val="19"/>
            <w:lang w:val="fr-FR"/>
            <w:rPrChange w:id="1062" w:author="Frederic GASPAR" w:date="2020-07-08T12:07:00Z">
              <w:rPr>
                <w:lang w:val="fr-FR"/>
              </w:rPr>
            </w:rPrChange>
          </w:rPr>
          <w:t>Recent acute infection</w:t>
        </w:r>
      </w:ins>
    </w:p>
    <w:p w14:paraId="4205B58D" w14:textId="0E09728C" w:rsidR="00A32053" w:rsidRPr="00A32053" w:rsidRDefault="00A32053" w:rsidP="00A32053">
      <w:pPr>
        <w:pStyle w:val="Paragraphedeliste"/>
        <w:numPr>
          <w:ilvl w:val="0"/>
          <w:numId w:val="26"/>
        </w:numPr>
        <w:rPr>
          <w:ins w:id="1063" w:author="Frederic GASPAR" w:date="2020-07-08T12:05:00Z"/>
          <w:rFonts w:ascii="Arial" w:hAnsi="Arial" w:cs="Arial"/>
          <w:sz w:val="19"/>
          <w:szCs w:val="19"/>
          <w:lang w:val="fr-FR"/>
          <w:rPrChange w:id="1064" w:author="Frederic GASPAR" w:date="2020-07-08T12:07:00Z">
            <w:rPr>
              <w:ins w:id="1065" w:author="Frederic GASPAR" w:date="2020-07-08T12:05:00Z"/>
              <w:lang w:val="fr-FR"/>
            </w:rPr>
          </w:rPrChange>
        </w:rPr>
        <w:pPrChange w:id="1066" w:author="Frederic GASPAR" w:date="2020-07-08T12:07:00Z">
          <w:pPr>
            <w:pStyle w:val="Paragraphedeliste"/>
          </w:pPr>
        </w:pPrChange>
      </w:pPr>
      <w:ins w:id="1067" w:author="Frederic GASPAR" w:date="2020-07-08T12:05:00Z">
        <w:r w:rsidRPr="00A32053">
          <w:rPr>
            <w:rFonts w:ascii="Arial" w:hAnsi="Arial" w:cs="Arial"/>
            <w:sz w:val="19"/>
            <w:szCs w:val="19"/>
            <w:lang w:val="fr-FR"/>
            <w:rPrChange w:id="1068" w:author="Frederic GASPAR" w:date="2020-07-08T12:07:00Z">
              <w:rPr>
                <w:lang w:val="fr-FR"/>
              </w:rPr>
            </w:rPrChange>
          </w:rPr>
          <w:t>Recent severe infection</w:t>
        </w:r>
      </w:ins>
    </w:p>
    <w:p w14:paraId="7012BD1C" w14:textId="669E7E55" w:rsidR="00A32053" w:rsidRPr="00A32053" w:rsidRDefault="00A32053" w:rsidP="00A32053">
      <w:pPr>
        <w:pStyle w:val="Paragraphedeliste"/>
        <w:numPr>
          <w:ilvl w:val="0"/>
          <w:numId w:val="26"/>
        </w:numPr>
        <w:rPr>
          <w:ins w:id="1069" w:author="Frederic GASPAR" w:date="2020-07-08T12:05:00Z"/>
          <w:rFonts w:ascii="Arial" w:hAnsi="Arial" w:cs="Arial"/>
          <w:sz w:val="19"/>
          <w:szCs w:val="19"/>
          <w:lang w:val="fr-FR"/>
          <w:rPrChange w:id="1070" w:author="Frederic GASPAR" w:date="2020-07-08T12:07:00Z">
            <w:rPr>
              <w:ins w:id="1071" w:author="Frederic GASPAR" w:date="2020-07-08T12:05:00Z"/>
              <w:lang w:val="fr-FR"/>
            </w:rPr>
          </w:rPrChange>
        </w:rPr>
        <w:pPrChange w:id="1072" w:author="Frederic GASPAR" w:date="2020-07-08T12:07:00Z">
          <w:pPr>
            <w:pStyle w:val="Paragraphedeliste"/>
          </w:pPr>
        </w:pPrChange>
      </w:pPr>
      <w:ins w:id="1073" w:author="Frederic GASPAR" w:date="2020-07-08T12:05:00Z">
        <w:r w:rsidRPr="00A32053">
          <w:rPr>
            <w:rFonts w:ascii="Arial" w:hAnsi="Arial" w:cs="Arial"/>
            <w:sz w:val="19"/>
            <w:szCs w:val="19"/>
            <w:lang w:val="fr-FR"/>
            <w:rPrChange w:id="1074" w:author="Frederic GASPAR" w:date="2020-07-08T12:07:00Z">
              <w:rPr>
                <w:lang w:val="fr-FR"/>
              </w:rPr>
            </w:rPrChange>
          </w:rPr>
          <w:t>Chronic Infection</w:t>
        </w:r>
      </w:ins>
    </w:p>
    <w:p w14:paraId="19EDC1AD" w14:textId="39CDDB7F" w:rsidR="00A32053" w:rsidRPr="00A32053" w:rsidRDefault="00A32053" w:rsidP="00A32053">
      <w:pPr>
        <w:pStyle w:val="Paragraphedeliste"/>
        <w:numPr>
          <w:ilvl w:val="0"/>
          <w:numId w:val="26"/>
        </w:numPr>
        <w:rPr>
          <w:ins w:id="1075" w:author="Frederic GASPAR" w:date="2020-07-08T12:05:00Z"/>
          <w:rFonts w:ascii="Arial" w:hAnsi="Arial" w:cs="Arial"/>
          <w:sz w:val="19"/>
          <w:szCs w:val="19"/>
          <w:lang w:val="fr-FR"/>
          <w:rPrChange w:id="1076" w:author="Frederic GASPAR" w:date="2020-07-08T12:07:00Z">
            <w:rPr>
              <w:ins w:id="1077" w:author="Frederic GASPAR" w:date="2020-07-08T12:05:00Z"/>
              <w:lang w:val="fr-FR"/>
            </w:rPr>
          </w:rPrChange>
        </w:rPr>
        <w:pPrChange w:id="1078" w:author="Frederic GASPAR" w:date="2020-07-08T12:07:00Z">
          <w:pPr>
            <w:pStyle w:val="Paragraphedeliste"/>
          </w:pPr>
        </w:pPrChange>
      </w:pPr>
      <w:ins w:id="1079" w:author="Frederic GASPAR" w:date="2020-07-08T12:05:00Z">
        <w:r w:rsidRPr="00A32053">
          <w:rPr>
            <w:rFonts w:ascii="Arial" w:hAnsi="Arial" w:cs="Arial"/>
            <w:sz w:val="19"/>
            <w:szCs w:val="19"/>
            <w:lang w:val="fr-FR"/>
            <w:rPrChange w:id="1080" w:author="Frederic GASPAR" w:date="2020-07-08T12:07:00Z">
              <w:rPr>
                <w:lang w:val="fr-FR"/>
              </w:rPr>
            </w:rPrChange>
          </w:rPr>
          <w:t>Cancer</w:t>
        </w:r>
      </w:ins>
    </w:p>
    <w:p w14:paraId="512BCFE8" w14:textId="32E5256F" w:rsidR="00A32053" w:rsidRPr="00A32053" w:rsidRDefault="00A32053" w:rsidP="00A32053">
      <w:pPr>
        <w:pStyle w:val="Paragraphedeliste"/>
        <w:numPr>
          <w:ilvl w:val="0"/>
          <w:numId w:val="26"/>
        </w:numPr>
        <w:rPr>
          <w:ins w:id="1081" w:author="Frederic GASPAR" w:date="2020-07-08T12:05:00Z"/>
          <w:rFonts w:ascii="Arial" w:hAnsi="Arial" w:cs="Arial"/>
          <w:sz w:val="19"/>
          <w:szCs w:val="19"/>
          <w:lang w:val="fr-FR"/>
          <w:rPrChange w:id="1082" w:author="Frederic GASPAR" w:date="2020-07-08T12:07:00Z">
            <w:rPr>
              <w:ins w:id="1083" w:author="Frederic GASPAR" w:date="2020-07-08T12:05:00Z"/>
              <w:lang w:val="fr-FR"/>
            </w:rPr>
          </w:rPrChange>
        </w:rPr>
        <w:pPrChange w:id="1084" w:author="Frederic GASPAR" w:date="2020-07-08T12:07:00Z">
          <w:pPr>
            <w:pStyle w:val="Paragraphedeliste"/>
          </w:pPr>
        </w:pPrChange>
      </w:pPr>
      <w:ins w:id="1085" w:author="Frederic GASPAR" w:date="2020-07-08T12:05:00Z">
        <w:r w:rsidRPr="00A32053">
          <w:rPr>
            <w:rFonts w:ascii="Arial" w:hAnsi="Arial" w:cs="Arial"/>
            <w:sz w:val="19"/>
            <w:szCs w:val="19"/>
            <w:lang w:val="fr-FR"/>
            <w:rPrChange w:id="1086" w:author="Frederic GASPAR" w:date="2020-07-08T12:07:00Z">
              <w:rPr>
                <w:lang w:val="fr-FR"/>
              </w:rPr>
            </w:rPrChange>
          </w:rPr>
          <w:t>Myeloproliferative syndrome</w:t>
        </w:r>
      </w:ins>
    </w:p>
    <w:p w14:paraId="18D3CAC1" w14:textId="4124B03B" w:rsidR="00A32053" w:rsidRPr="00A32053" w:rsidRDefault="00A32053" w:rsidP="00A32053">
      <w:pPr>
        <w:pStyle w:val="Paragraphedeliste"/>
        <w:numPr>
          <w:ilvl w:val="0"/>
          <w:numId w:val="26"/>
        </w:numPr>
        <w:rPr>
          <w:ins w:id="1087" w:author="Frederic GASPAR" w:date="2020-07-08T12:05:00Z"/>
          <w:rFonts w:ascii="Arial" w:hAnsi="Arial" w:cs="Arial"/>
          <w:sz w:val="19"/>
          <w:szCs w:val="19"/>
          <w:lang w:val="fr-FR"/>
          <w:rPrChange w:id="1088" w:author="Frederic GASPAR" w:date="2020-07-08T12:07:00Z">
            <w:rPr>
              <w:ins w:id="1089" w:author="Frederic GASPAR" w:date="2020-07-08T12:05:00Z"/>
              <w:lang w:val="fr-FR"/>
            </w:rPr>
          </w:rPrChange>
        </w:rPr>
        <w:pPrChange w:id="1090" w:author="Frederic GASPAR" w:date="2020-07-08T12:07:00Z">
          <w:pPr>
            <w:pStyle w:val="Paragraphedeliste"/>
          </w:pPr>
        </w:pPrChange>
      </w:pPr>
      <w:ins w:id="1091" w:author="Frederic GASPAR" w:date="2020-07-08T12:05:00Z">
        <w:r w:rsidRPr="00A32053">
          <w:rPr>
            <w:rFonts w:ascii="Arial" w:hAnsi="Arial" w:cs="Arial"/>
            <w:sz w:val="19"/>
            <w:szCs w:val="19"/>
            <w:lang w:val="fr-FR"/>
            <w:rPrChange w:id="1092" w:author="Frederic GASPAR" w:date="2020-07-08T12:07:00Z">
              <w:rPr>
                <w:lang w:val="fr-FR"/>
              </w:rPr>
            </w:rPrChange>
          </w:rPr>
          <w:t>Autoimmune inflammatory diseases</w:t>
        </w:r>
      </w:ins>
    </w:p>
    <w:p w14:paraId="10160EEE" w14:textId="7F776AC3" w:rsidR="00A32053" w:rsidRPr="00A32053" w:rsidRDefault="00A32053" w:rsidP="00A32053">
      <w:pPr>
        <w:pStyle w:val="Paragraphedeliste"/>
        <w:numPr>
          <w:ilvl w:val="0"/>
          <w:numId w:val="26"/>
        </w:numPr>
        <w:rPr>
          <w:ins w:id="1093" w:author="Frederic GASPAR" w:date="2020-07-08T12:05:00Z"/>
          <w:rFonts w:ascii="Arial" w:hAnsi="Arial" w:cs="Arial"/>
          <w:sz w:val="19"/>
          <w:szCs w:val="19"/>
          <w:lang w:val="fr-FR"/>
          <w:rPrChange w:id="1094" w:author="Frederic GASPAR" w:date="2020-07-08T12:07:00Z">
            <w:rPr>
              <w:ins w:id="1095" w:author="Frederic GASPAR" w:date="2020-07-08T12:05:00Z"/>
              <w:lang w:val="fr-FR"/>
            </w:rPr>
          </w:rPrChange>
        </w:rPr>
        <w:pPrChange w:id="1096" w:author="Frederic GASPAR" w:date="2020-07-08T12:07:00Z">
          <w:pPr>
            <w:pStyle w:val="Paragraphedeliste"/>
          </w:pPr>
        </w:pPrChange>
      </w:pPr>
      <w:ins w:id="1097" w:author="Frederic GASPAR" w:date="2020-07-08T12:05:00Z">
        <w:r w:rsidRPr="00A32053">
          <w:rPr>
            <w:rFonts w:ascii="Arial" w:hAnsi="Arial" w:cs="Arial"/>
            <w:sz w:val="19"/>
            <w:szCs w:val="19"/>
            <w:lang w:val="fr-FR"/>
            <w:rPrChange w:id="1098" w:author="Frederic GASPAR" w:date="2020-07-08T12:07:00Z">
              <w:rPr>
                <w:lang w:val="fr-FR"/>
              </w:rPr>
            </w:rPrChange>
          </w:rPr>
          <w:t>Female gender</w:t>
        </w:r>
      </w:ins>
    </w:p>
    <w:p w14:paraId="39477882" w14:textId="43157A77" w:rsidR="00A32053" w:rsidRPr="00A32053" w:rsidRDefault="00A32053" w:rsidP="00A32053">
      <w:pPr>
        <w:pStyle w:val="Paragraphedeliste"/>
        <w:numPr>
          <w:ilvl w:val="0"/>
          <w:numId w:val="26"/>
        </w:numPr>
        <w:rPr>
          <w:ins w:id="1099" w:author="Frederic GASPAR" w:date="2020-07-08T12:05:00Z"/>
          <w:rFonts w:ascii="Arial" w:hAnsi="Arial" w:cs="Arial"/>
          <w:sz w:val="19"/>
          <w:szCs w:val="19"/>
          <w:lang w:val="fr-FR"/>
          <w:rPrChange w:id="1100" w:author="Frederic GASPAR" w:date="2020-07-08T12:07:00Z">
            <w:rPr>
              <w:ins w:id="1101" w:author="Frederic GASPAR" w:date="2020-07-08T12:05:00Z"/>
              <w:lang w:val="fr-FR"/>
            </w:rPr>
          </w:rPrChange>
        </w:rPr>
        <w:pPrChange w:id="1102" w:author="Frederic GASPAR" w:date="2020-07-08T12:07:00Z">
          <w:pPr>
            <w:pStyle w:val="Paragraphedeliste"/>
          </w:pPr>
        </w:pPrChange>
      </w:pPr>
      <w:ins w:id="1103" w:author="Frederic GASPAR" w:date="2020-07-08T12:05:00Z">
        <w:r w:rsidRPr="00A32053">
          <w:rPr>
            <w:rFonts w:ascii="Arial" w:hAnsi="Arial" w:cs="Arial"/>
            <w:sz w:val="19"/>
            <w:szCs w:val="19"/>
            <w:lang w:val="fr-FR"/>
            <w:rPrChange w:id="1104" w:author="Frederic GASPAR" w:date="2020-07-08T12:07:00Z">
              <w:rPr>
                <w:lang w:val="fr-FR"/>
              </w:rPr>
            </w:rPrChange>
          </w:rPr>
          <w:t>Recent Hospitalization</w:t>
        </w:r>
      </w:ins>
    </w:p>
    <w:p w14:paraId="5F251BA8" w14:textId="4EA938A8" w:rsidR="00A32053" w:rsidRPr="00A32053" w:rsidRDefault="00A32053" w:rsidP="00A32053">
      <w:pPr>
        <w:pStyle w:val="Paragraphedeliste"/>
        <w:numPr>
          <w:ilvl w:val="0"/>
          <w:numId w:val="26"/>
        </w:numPr>
        <w:rPr>
          <w:ins w:id="1105" w:author="Frederic GASPAR" w:date="2020-07-08T12:05:00Z"/>
          <w:rFonts w:ascii="Arial" w:hAnsi="Arial" w:cs="Arial"/>
          <w:sz w:val="19"/>
          <w:szCs w:val="19"/>
          <w:lang w:val="fr-FR"/>
          <w:rPrChange w:id="1106" w:author="Frederic GASPAR" w:date="2020-07-08T12:07:00Z">
            <w:rPr>
              <w:ins w:id="1107" w:author="Frederic GASPAR" w:date="2020-07-08T12:05:00Z"/>
              <w:lang w:val="fr-FR"/>
            </w:rPr>
          </w:rPrChange>
        </w:rPr>
        <w:pPrChange w:id="1108" w:author="Frederic GASPAR" w:date="2020-07-08T12:07:00Z">
          <w:pPr/>
        </w:pPrChange>
      </w:pPr>
      <w:ins w:id="1109" w:author="Frederic GASPAR" w:date="2020-07-08T12:05:00Z">
        <w:r w:rsidRPr="00A32053">
          <w:rPr>
            <w:rFonts w:ascii="Arial" w:hAnsi="Arial" w:cs="Arial"/>
            <w:sz w:val="19"/>
            <w:szCs w:val="19"/>
            <w:lang w:val="fr-FR"/>
            <w:rPrChange w:id="1110" w:author="Frederic GASPAR" w:date="2020-07-08T12:07:00Z">
              <w:rPr>
                <w:lang w:val="fr-FR"/>
              </w:rPr>
            </w:rPrChange>
          </w:rPr>
          <w:t>Institutionalization</w:t>
        </w:r>
      </w:ins>
    </w:p>
    <w:p w14:paraId="5B247B7C" w14:textId="77777777" w:rsidR="00A32053" w:rsidRDefault="00A32053" w:rsidP="00A32053">
      <w:pPr>
        <w:rPr>
          <w:ins w:id="1111" w:author="Frederic GASPAR" w:date="2020-07-08T12:05:00Z"/>
          <w:rFonts w:ascii="Arial" w:hAnsi="Arial" w:cs="Arial"/>
          <w:sz w:val="19"/>
          <w:szCs w:val="19"/>
          <w:lang w:val="fr-FR"/>
        </w:rPr>
      </w:pPr>
    </w:p>
    <w:p w14:paraId="58B58BA4" w14:textId="2DA2D725" w:rsidR="006654A8" w:rsidRPr="00B26B77" w:rsidDel="00A32053" w:rsidRDefault="006654A8" w:rsidP="00A32053">
      <w:pPr>
        <w:pStyle w:val="Paragraphedeliste"/>
        <w:numPr>
          <w:ilvl w:val="0"/>
          <w:numId w:val="7"/>
        </w:numPr>
        <w:spacing w:after="160" w:line="259" w:lineRule="auto"/>
        <w:rPr>
          <w:del w:id="1112" w:author="Frederic GASPAR" w:date="2020-07-08T12:05:00Z"/>
          <w:rFonts w:ascii="Arial" w:hAnsi="Arial" w:cs="Arial"/>
          <w:sz w:val="19"/>
          <w:szCs w:val="19"/>
          <w:lang w:val="fr-FR"/>
        </w:rPr>
      </w:pPr>
      <w:del w:id="1113" w:author="Frederic GASPAR" w:date="2020-07-08T12:05:00Z">
        <w:r w:rsidRPr="00B26B77" w:rsidDel="00A32053">
          <w:rPr>
            <w:rFonts w:ascii="Arial" w:hAnsi="Arial" w:cs="Arial"/>
            <w:sz w:val="19"/>
            <w:szCs w:val="19"/>
            <w:lang w:val="fr-FR"/>
          </w:rPr>
          <w:delText>Insuffisance cardiaque congestive/Dysfonctionnement du ventricule gauche</w:delText>
        </w:r>
      </w:del>
    </w:p>
    <w:p w14:paraId="47BAE9DF" w14:textId="09D2DD0C" w:rsidR="006654A8" w:rsidRPr="00B26B77" w:rsidDel="00A32053" w:rsidRDefault="006654A8" w:rsidP="006654A8">
      <w:pPr>
        <w:pStyle w:val="Paragraphedeliste"/>
        <w:numPr>
          <w:ilvl w:val="0"/>
          <w:numId w:val="7"/>
        </w:numPr>
        <w:spacing w:after="160" w:line="259" w:lineRule="auto"/>
        <w:rPr>
          <w:del w:id="1114" w:author="Frederic GASPAR" w:date="2020-07-08T12:05:00Z"/>
          <w:rFonts w:ascii="Arial" w:hAnsi="Arial" w:cs="Arial"/>
          <w:sz w:val="19"/>
          <w:szCs w:val="19"/>
          <w:lang w:val="fr-FR"/>
        </w:rPr>
      </w:pPr>
      <w:del w:id="1115" w:author="Frederic GASPAR" w:date="2020-07-08T12:05:00Z">
        <w:r w:rsidRPr="00B26B77" w:rsidDel="00A32053">
          <w:rPr>
            <w:rFonts w:ascii="Arial" w:hAnsi="Arial" w:cs="Arial"/>
            <w:sz w:val="19"/>
            <w:szCs w:val="19"/>
            <w:lang w:val="fr-FR"/>
          </w:rPr>
          <w:delText>Hypertension</w:delText>
        </w:r>
        <w:r w:rsidRPr="00B26B77" w:rsidDel="00A32053">
          <w:rPr>
            <w:rFonts w:ascii="Arial" w:hAnsi="Arial" w:cs="Arial"/>
            <w:sz w:val="19"/>
            <w:szCs w:val="19"/>
            <w:vertAlign w:val="superscript"/>
            <w:lang w:val="fr-FR"/>
          </w:rPr>
          <w:delText>1</w:delText>
        </w:r>
      </w:del>
    </w:p>
    <w:p w14:paraId="68AADAF0" w14:textId="7976BECB" w:rsidR="006654A8" w:rsidRPr="00B26B77" w:rsidDel="00A32053" w:rsidRDefault="006654A8" w:rsidP="006654A8">
      <w:pPr>
        <w:pStyle w:val="Paragraphedeliste"/>
        <w:numPr>
          <w:ilvl w:val="0"/>
          <w:numId w:val="7"/>
        </w:numPr>
        <w:spacing w:after="160" w:line="259" w:lineRule="auto"/>
        <w:rPr>
          <w:del w:id="1116" w:author="Frederic GASPAR" w:date="2020-07-08T12:05:00Z"/>
          <w:rFonts w:ascii="Arial" w:hAnsi="Arial" w:cs="Arial"/>
          <w:sz w:val="19"/>
          <w:szCs w:val="19"/>
          <w:lang w:val="fr-FR"/>
        </w:rPr>
      </w:pPr>
      <w:del w:id="1117" w:author="Frederic GASPAR" w:date="2020-07-08T12:05:00Z">
        <w:r w:rsidRPr="00B26B77" w:rsidDel="00A32053">
          <w:rPr>
            <w:rFonts w:ascii="Arial" w:hAnsi="Arial" w:cs="Arial"/>
            <w:sz w:val="19"/>
            <w:szCs w:val="19"/>
            <w:lang w:val="fr-FR"/>
          </w:rPr>
          <w:delText>Age ≥ 65</w:delText>
        </w:r>
      </w:del>
    </w:p>
    <w:p w14:paraId="7D9E1B99" w14:textId="5B825CBE" w:rsidR="006654A8" w:rsidRPr="00B26B77" w:rsidDel="00A32053" w:rsidRDefault="006654A8" w:rsidP="006654A8">
      <w:pPr>
        <w:pStyle w:val="Paragraphedeliste"/>
        <w:numPr>
          <w:ilvl w:val="0"/>
          <w:numId w:val="7"/>
        </w:numPr>
        <w:spacing w:after="160" w:line="259" w:lineRule="auto"/>
        <w:rPr>
          <w:del w:id="1118" w:author="Frederic GASPAR" w:date="2020-07-08T12:05:00Z"/>
          <w:rFonts w:ascii="Arial" w:hAnsi="Arial" w:cs="Arial"/>
          <w:sz w:val="19"/>
          <w:szCs w:val="19"/>
          <w:lang w:val="fr-FR"/>
        </w:rPr>
      </w:pPr>
      <w:del w:id="1119" w:author="Frederic GASPAR" w:date="2020-07-08T12:05:00Z">
        <w:r w:rsidRPr="00B26B77" w:rsidDel="00A32053">
          <w:rPr>
            <w:rFonts w:ascii="Arial" w:hAnsi="Arial" w:cs="Arial"/>
            <w:sz w:val="19"/>
            <w:szCs w:val="19"/>
            <w:lang w:val="fr-FR"/>
          </w:rPr>
          <w:delText>Age ≥ 75</w:delText>
        </w:r>
      </w:del>
    </w:p>
    <w:p w14:paraId="3595CACC" w14:textId="332CCD8D" w:rsidR="006654A8" w:rsidRPr="00B26B77" w:rsidDel="00A32053" w:rsidRDefault="006654A8" w:rsidP="006654A8">
      <w:pPr>
        <w:pStyle w:val="Paragraphedeliste"/>
        <w:numPr>
          <w:ilvl w:val="0"/>
          <w:numId w:val="7"/>
        </w:numPr>
        <w:spacing w:after="160" w:line="259" w:lineRule="auto"/>
        <w:rPr>
          <w:del w:id="1120" w:author="Frederic GASPAR" w:date="2020-07-08T12:05:00Z"/>
          <w:rFonts w:ascii="Arial" w:hAnsi="Arial" w:cs="Arial"/>
          <w:sz w:val="19"/>
          <w:szCs w:val="19"/>
          <w:lang w:val="fr-FR"/>
        </w:rPr>
      </w:pPr>
      <w:del w:id="1121" w:author="Frederic GASPAR" w:date="2020-07-08T12:05:00Z">
        <w:r w:rsidRPr="00B26B77" w:rsidDel="00A32053">
          <w:rPr>
            <w:rFonts w:ascii="Arial" w:hAnsi="Arial" w:cs="Arial"/>
            <w:sz w:val="19"/>
            <w:szCs w:val="19"/>
            <w:lang w:val="fr-FR"/>
          </w:rPr>
          <w:delText>Présence d’un diabète</w:delText>
        </w:r>
      </w:del>
    </w:p>
    <w:p w14:paraId="4E91C4A8" w14:textId="32ABA3F7" w:rsidR="006654A8" w:rsidRPr="00B26B77" w:rsidDel="00A32053" w:rsidRDefault="006654A8" w:rsidP="006654A8">
      <w:pPr>
        <w:pStyle w:val="Paragraphedeliste"/>
        <w:numPr>
          <w:ilvl w:val="0"/>
          <w:numId w:val="7"/>
        </w:numPr>
        <w:spacing w:after="160" w:line="259" w:lineRule="auto"/>
        <w:rPr>
          <w:del w:id="1122" w:author="Frederic GASPAR" w:date="2020-07-08T12:05:00Z"/>
          <w:rFonts w:ascii="Arial" w:hAnsi="Arial" w:cs="Arial"/>
          <w:sz w:val="19"/>
          <w:szCs w:val="19"/>
          <w:lang w:val="fr-FR"/>
        </w:rPr>
      </w:pPr>
      <w:del w:id="1123" w:author="Frederic GASPAR" w:date="2020-07-08T12:05:00Z">
        <w:r w:rsidDel="00A32053">
          <w:rPr>
            <w:rFonts w:ascii="Arial" w:hAnsi="Arial" w:cs="Arial"/>
            <w:sz w:val="19"/>
            <w:szCs w:val="19"/>
            <w:lang w:val="fr-FR"/>
          </w:rPr>
          <w:delText>Antédécédent</w:delText>
        </w:r>
        <w:r w:rsidRPr="00B26B77" w:rsidDel="00A32053">
          <w:rPr>
            <w:rFonts w:ascii="Arial" w:hAnsi="Arial" w:cs="Arial"/>
            <w:sz w:val="19"/>
            <w:szCs w:val="19"/>
            <w:lang w:val="fr-FR"/>
          </w:rPr>
          <w:delText xml:space="preserve"> d’AVC (accident ischémique cérébral, accident ischémique transitoire ou embolie systémique)</w:delText>
        </w:r>
      </w:del>
    </w:p>
    <w:p w14:paraId="493244FC" w14:textId="7DEBF071" w:rsidR="006654A8" w:rsidDel="00A32053" w:rsidRDefault="006654A8" w:rsidP="006654A8">
      <w:pPr>
        <w:pStyle w:val="Paragraphedeliste"/>
        <w:numPr>
          <w:ilvl w:val="0"/>
          <w:numId w:val="7"/>
        </w:numPr>
        <w:spacing w:after="160" w:line="259" w:lineRule="auto"/>
        <w:rPr>
          <w:del w:id="1124" w:author="Frederic GASPAR" w:date="2020-07-08T12:05:00Z"/>
          <w:rFonts w:ascii="Arial" w:hAnsi="Arial" w:cs="Arial"/>
          <w:sz w:val="19"/>
          <w:szCs w:val="19"/>
          <w:lang w:val="fr-FR"/>
        </w:rPr>
      </w:pPr>
      <w:del w:id="1125" w:author="Frederic GASPAR" w:date="2020-07-08T12:05:00Z">
        <w:r w:rsidRPr="00494472" w:rsidDel="00A32053">
          <w:rPr>
            <w:rFonts w:ascii="Arial" w:hAnsi="Arial" w:cs="Arial"/>
            <w:sz w:val="19"/>
            <w:szCs w:val="19"/>
            <w:lang w:val="fr-FR"/>
          </w:rPr>
          <w:delText xml:space="preserve">Pathologie vasculaire </w:delText>
        </w:r>
      </w:del>
    </w:p>
    <w:p w14:paraId="288D5D3A" w14:textId="5F742D57" w:rsidR="006654A8" w:rsidRPr="00494472" w:rsidDel="00A32053" w:rsidRDefault="006654A8" w:rsidP="006654A8">
      <w:pPr>
        <w:pStyle w:val="Paragraphedeliste"/>
        <w:numPr>
          <w:ilvl w:val="0"/>
          <w:numId w:val="7"/>
        </w:numPr>
        <w:spacing w:after="160" w:line="259" w:lineRule="auto"/>
        <w:rPr>
          <w:del w:id="1126" w:author="Frederic GASPAR" w:date="2020-07-08T12:05:00Z"/>
          <w:rFonts w:ascii="Arial" w:hAnsi="Arial" w:cs="Arial"/>
          <w:sz w:val="19"/>
          <w:szCs w:val="19"/>
          <w:lang w:val="fr-FR"/>
        </w:rPr>
      </w:pPr>
      <w:del w:id="1127" w:author="Frederic GASPAR" w:date="2020-07-08T12:05:00Z">
        <w:r w:rsidRPr="00494472" w:rsidDel="00A32053">
          <w:rPr>
            <w:rFonts w:ascii="Arial" w:hAnsi="Arial" w:cs="Arial"/>
            <w:sz w:val="19"/>
            <w:szCs w:val="19"/>
            <w:lang w:val="fr-FR"/>
          </w:rPr>
          <w:delText>Sexe féminin</w:delText>
        </w:r>
      </w:del>
    </w:p>
    <w:p w14:paraId="523E4034" w14:textId="154BB73A" w:rsidR="006654A8" w:rsidDel="00A32053" w:rsidRDefault="006654A8" w:rsidP="006654A8">
      <w:pPr>
        <w:pStyle w:val="Paragraphedeliste"/>
        <w:numPr>
          <w:ilvl w:val="0"/>
          <w:numId w:val="7"/>
        </w:numPr>
        <w:spacing w:after="160" w:line="259" w:lineRule="auto"/>
        <w:rPr>
          <w:del w:id="1128" w:author="Frederic GASPAR" w:date="2020-07-08T12:05:00Z"/>
          <w:rFonts w:ascii="Arial" w:hAnsi="Arial" w:cs="Arial"/>
          <w:sz w:val="19"/>
          <w:szCs w:val="19"/>
          <w:lang w:val="fr-FR"/>
        </w:rPr>
      </w:pPr>
      <w:del w:id="1129" w:author="Frederic GASPAR" w:date="2020-07-08T12:05:00Z">
        <w:r w:rsidDel="00A32053">
          <w:rPr>
            <w:rFonts w:ascii="Arial" w:hAnsi="Arial" w:cs="Arial"/>
            <w:sz w:val="19"/>
            <w:szCs w:val="19"/>
            <w:lang w:val="fr-FR"/>
          </w:rPr>
          <w:delText>Fibrillation ou Flutter auriculaire</w:delText>
        </w:r>
      </w:del>
    </w:p>
    <w:p w14:paraId="3931E554" w14:textId="14C0EFE2" w:rsidR="006654A8" w:rsidDel="00A32053" w:rsidRDefault="006654A8" w:rsidP="006654A8">
      <w:pPr>
        <w:pStyle w:val="Paragraphedeliste"/>
        <w:numPr>
          <w:ilvl w:val="0"/>
          <w:numId w:val="7"/>
        </w:numPr>
        <w:spacing w:after="160" w:line="259" w:lineRule="auto"/>
        <w:rPr>
          <w:del w:id="1130" w:author="Frederic GASPAR" w:date="2020-07-08T12:05:00Z"/>
          <w:rFonts w:ascii="Arial" w:hAnsi="Arial" w:cs="Arial"/>
          <w:sz w:val="19"/>
          <w:szCs w:val="19"/>
          <w:lang w:val="fr-FR"/>
        </w:rPr>
      </w:pPr>
      <w:del w:id="1131" w:author="Frederic GASPAR" w:date="2020-07-08T12:05:00Z">
        <w:r w:rsidDel="00A32053">
          <w:rPr>
            <w:rFonts w:ascii="Arial" w:hAnsi="Arial" w:cs="Arial"/>
            <w:sz w:val="19"/>
            <w:szCs w:val="19"/>
            <w:lang w:val="fr-FR"/>
          </w:rPr>
          <w:delText>Présence ou remplacement d’une prothèse valvulaire cardiaque</w:delText>
        </w:r>
      </w:del>
    </w:p>
    <w:p w14:paraId="4A37AA92" w14:textId="48BF7357" w:rsidR="006654A8" w:rsidDel="00A32053" w:rsidRDefault="006654A8" w:rsidP="006654A8">
      <w:pPr>
        <w:pStyle w:val="Paragraphedeliste"/>
        <w:numPr>
          <w:ilvl w:val="0"/>
          <w:numId w:val="7"/>
        </w:numPr>
        <w:spacing w:after="160" w:line="259" w:lineRule="auto"/>
        <w:rPr>
          <w:del w:id="1132" w:author="Frederic GASPAR" w:date="2020-07-08T12:05:00Z"/>
          <w:rFonts w:ascii="Arial" w:hAnsi="Arial" w:cs="Arial"/>
          <w:sz w:val="19"/>
          <w:szCs w:val="19"/>
          <w:lang w:val="fr-FR"/>
        </w:rPr>
      </w:pPr>
      <w:del w:id="1133" w:author="Frederic GASPAR" w:date="2020-07-08T12:05:00Z">
        <w:r w:rsidDel="00A32053">
          <w:rPr>
            <w:rFonts w:ascii="Arial" w:hAnsi="Arial" w:cs="Arial"/>
            <w:sz w:val="19"/>
            <w:szCs w:val="19"/>
            <w:lang w:val="fr-FR"/>
          </w:rPr>
          <w:delText>Tabagisme</w:delText>
        </w:r>
      </w:del>
    </w:p>
    <w:p w14:paraId="549781D3" w14:textId="73B899F5" w:rsidR="006654A8" w:rsidRPr="00494472" w:rsidDel="00A32053" w:rsidRDefault="006654A8" w:rsidP="006654A8">
      <w:pPr>
        <w:pStyle w:val="Paragraphedeliste"/>
        <w:numPr>
          <w:ilvl w:val="0"/>
          <w:numId w:val="7"/>
        </w:numPr>
        <w:spacing w:after="160" w:line="259" w:lineRule="auto"/>
        <w:rPr>
          <w:del w:id="1134" w:author="Frederic GASPAR" w:date="2020-07-08T12:05:00Z"/>
          <w:rFonts w:ascii="Arial" w:hAnsi="Arial" w:cs="Arial"/>
          <w:sz w:val="19"/>
          <w:szCs w:val="19"/>
          <w:lang w:val="fr-FR"/>
        </w:rPr>
      </w:pPr>
      <w:del w:id="1135" w:author="Frederic GASPAR" w:date="2020-07-08T12:05:00Z">
        <w:r w:rsidRPr="00494472" w:rsidDel="00A32053">
          <w:rPr>
            <w:rFonts w:ascii="Arial" w:hAnsi="Arial" w:cs="Arial"/>
            <w:sz w:val="19"/>
            <w:szCs w:val="19"/>
            <w:lang w:val="fr-FR"/>
          </w:rPr>
          <w:delText>Obésité</w:delText>
        </w:r>
      </w:del>
    </w:p>
    <w:p w14:paraId="535C4CE0" w14:textId="0BF7458B" w:rsidR="006654A8" w:rsidRPr="00494472" w:rsidDel="00A32053" w:rsidRDefault="006654A8" w:rsidP="006654A8">
      <w:pPr>
        <w:pStyle w:val="Paragraphedeliste"/>
        <w:numPr>
          <w:ilvl w:val="0"/>
          <w:numId w:val="7"/>
        </w:numPr>
        <w:spacing w:after="160" w:line="259" w:lineRule="auto"/>
        <w:rPr>
          <w:del w:id="1136" w:author="Frederic GASPAR" w:date="2020-07-08T12:05:00Z"/>
          <w:rFonts w:ascii="Arial" w:hAnsi="Arial" w:cs="Arial"/>
          <w:sz w:val="19"/>
          <w:szCs w:val="19"/>
          <w:lang w:val="fr-FR"/>
        </w:rPr>
      </w:pPr>
      <w:del w:id="1137" w:author="Frederic GASPAR" w:date="2020-07-08T12:05:00Z">
        <w:r w:rsidRPr="00494472" w:rsidDel="00A32053">
          <w:rPr>
            <w:rFonts w:ascii="Arial" w:hAnsi="Arial" w:cs="Arial"/>
            <w:sz w:val="19"/>
            <w:szCs w:val="19"/>
            <w:lang w:val="fr-FR"/>
          </w:rPr>
          <w:delText>Dyslipidémie</w:delText>
        </w:r>
      </w:del>
    </w:p>
    <w:p w14:paraId="16FE0352" w14:textId="28338A96" w:rsidR="006654A8" w:rsidRPr="00494472" w:rsidDel="00A32053" w:rsidRDefault="006654A8" w:rsidP="006654A8">
      <w:pPr>
        <w:pStyle w:val="Paragraphedeliste"/>
        <w:numPr>
          <w:ilvl w:val="0"/>
          <w:numId w:val="7"/>
        </w:numPr>
        <w:spacing w:after="160" w:line="259" w:lineRule="auto"/>
        <w:rPr>
          <w:del w:id="1138" w:author="Frederic GASPAR" w:date="2020-07-08T12:05:00Z"/>
          <w:rFonts w:ascii="Arial" w:hAnsi="Arial" w:cs="Arial"/>
          <w:sz w:val="19"/>
          <w:szCs w:val="19"/>
          <w:lang w:val="fr-FR"/>
        </w:rPr>
      </w:pPr>
      <w:del w:id="1139" w:author="Frederic GASPAR" w:date="2020-07-08T12:05:00Z">
        <w:r w:rsidRPr="00494472" w:rsidDel="00A32053">
          <w:rPr>
            <w:rFonts w:ascii="Arial" w:hAnsi="Arial" w:cs="Arial"/>
            <w:sz w:val="19"/>
            <w:szCs w:val="19"/>
            <w:lang w:val="fr-FR"/>
          </w:rPr>
          <w:delText>Thrombophilie</w:delText>
        </w:r>
      </w:del>
    </w:p>
    <w:p w14:paraId="29D22161" w14:textId="5C5872F5" w:rsidR="006654A8" w:rsidRPr="00494472" w:rsidDel="00A32053" w:rsidRDefault="006654A8" w:rsidP="006654A8">
      <w:pPr>
        <w:pStyle w:val="Paragraphedeliste"/>
        <w:numPr>
          <w:ilvl w:val="0"/>
          <w:numId w:val="7"/>
        </w:numPr>
        <w:spacing w:after="160" w:line="259" w:lineRule="auto"/>
        <w:rPr>
          <w:del w:id="1140" w:author="Frederic GASPAR" w:date="2020-07-08T12:05:00Z"/>
          <w:rFonts w:ascii="Arial" w:hAnsi="Arial" w:cs="Arial"/>
          <w:sz w:val="19"/>
          <w:szCs w:val="19"/>
          <w:lang w:val="fr-FR"/>
        </w:rPr>
      </w:pPr>
      <w:del w:id="1141" w:author="Frederic GASPAR" w:date="2020-07-08T12:05:00Z">
        <w:r w:rsidRPr="00494472" w:rsidDel="00A32053">
          <w:rPr>
            <w:rFonts w:ascii="Arial" w:hAnsi="Arial" w:cs="Arial"/>
            <w:sz w:val="19"/>
            <w:szCs w:val="19"/>
            <w:lang w:val="fr-FR"/>
          </w:rPr>
          <w:delText>Hypothyroidie</w:delText>
        </w:r>
      </w:del>
    </w:p>
    <w:p w14:paraId="7D574FBD" w14:textId="2FFEDA23" w:rsidR="006654A8" w:rsidRPr="00494472" w:rsidDel="00A32053" w:rsidRDefault="006654A8" w:rsidP="006654A8">
      <w:pPr>
        <w:pStyle w:val="Paragraphedeliste"/>
        <w:numPr>
          <w:ilvl w:val="0"/>
          <w:numId w:val="7"/>
        </w:numPr>
        <w:spacing w:after="160" w:line="259" w:lineRule="auto"/>
        <w:rPr>
          <w:del w:id="1142" w:author="Frederic GASPAR" w:date="2020-07-08T12:05:00Z"/>
          <w:rFonts w:ascii="Arial" w:hAnsi="Arial" w:cs="Arial"/>
          <w:sz w:val="19"/>
          <w:szCs w:val="19"/>
          <w:lang w:val="fr-FR"/>
        </w:rPr>
      </w:pPr>
      <w:del w:id="1143" w:author="Frederic GASPAR" w:date="2020-07-08T12:05:00Z">
        <w:r w:rsidRPr="00494472" w:rsidDel="00A32053">
          <w:rPr>
            <w:rFonts w:ascii="Arial" w:hAnsi="Arial" w:cs="Arial"/>
            <w:sz w:val="19"/>
            <w:szCs w:val="19"/>
            <w:lang w:val="fr-FR"/>
          </w:rPr>
          <w:delText>Gout</w:delText>
        </w:r>
        <w:r w:rsidDel="00A32053">
          <w:rPr>
            <w:rFonts w:ascii="Arial" w:hAnsi="Arial" w:cs="Arial"/>
            <w:sz w:val="19"/>
            <w:szCs w:val="19"/>
            <w:lang w:val="fr-FR"/>
          </w:rPr>
          <w:delText xml:space="preserve">e </w:delText>
        </w:r>
      </w:del>
    </w:p>
    <w:p w14:paraId="199B0D22" w14:textId="5F03417C" w:rsidR="006654A8" w:rsidRPr="00494472" w:rsidDel="00A32053" w:rsidRDefault="006654A8" w:rsidP="006654A8">
      <w:pPr>
        <w:pStyle w:val="Paragraphedeliste"/>
        <w:numPr>
          <w:ilvl w:val="0"/>
          <w:numId w:val="7"/>
        </w:numPr>
        <w:spacing w:after="160" w:line="259" w:lineRule="auto"/>
        <w:rPr>
          <w:del w:id="1144" w:author="Frederic GASPAR" w:date="2020-07-08T12:05:00Z"/>
          <w:rFonts w:ascii="Arial" w:hAnsi="Arial" w:cs="Arial"/>
          <w:sz w:val="19"/>
          <w:szCs w:val="19"/>
          <w:lang w:val="fr-FR"/>
        </w:rPr>
      </w:pPr>
      <w:del w:id="1145" w:author="Frederic GASPAR" w:date="2020-07-08T12:05:00Z">
        <w:r w:rsidRPr="00494472" w:rsidDel="00A32053">
          <w:rPr>
            <w:rFonts w:ascii="Arial" w:hAnsi="Arial" w:cs="Arial"/>
            <w:sz w:val="19"/>
            <w:szCs w:val="19"/>
            <w:lang w:val="fr-FR"/>
          </w:rPr>
          <w:delText>Maladie respiratoire chronique</w:delText>
        </w:r>
      </w:del>
    </w:p>
    <w:p w14:paraId="6C539469" w14:textId="1AF42AE9" w:rsidR="006654A8" w:rsidRPr="00494472" w:rsidDel="00A32053" w:rsidRDefault="006654A8" w:rsidP="006654A8">
      <w:pPr>
        <w:pStyle w:val="Paragraphedeliste"/>
        <w:numPr>
          <w:ilvl w:val="0"/>
          <w:numId w:val="7"/>
        </w:numPr>
        <w:spacing w:after="160" w:line="259" w:lineRule="auto"/>
        <w:rPr>
          <w:del w:id="1146" w:author="Frederic GASPAR" w:date="2020-07-08T12:05:00Z"/>
          <w:rFonts w:ascii="Arial" w:hAnsi="Arial" w:cs="Arial"/>
          <w:sz w:val="19"/>
          <w:szCs w:val="19"/>
          <w:lang w:val="fr-FR"/>
        </w:rPr>
      </w:pPr>
      <w:del w:id="1147" w:author="Frederic GASPAR" w:date="2020-07-08T12:05:00Z">
        <w:r w:rsidRPr="00494472" w:rsidDel="00A32053">
          <w:rPr>
            <w:rFonts w:ascii="Arial" w:hAnsi="Arial" w:cs="Arial"/>
            <w:sz w:val="19"/>
            <w:szCs w:val="19"/>
            <w:lang w:val="fr-FR"/>
          </w:rPr>
          <w:delText>Altération chronique de la fonction rénale ou dialyse</w:delText>
        </w:r>
      </w:del>
    </w:p>
    <w:p w14:paraId="5D716FC9" w14:textId="4F74B7D7" w:rsidR="006654A8" w:rsidRPr="00494472" w:rsidDel="00A32053" w:rsidRDefault="006654A8" w:rsidP="006654A8">
      <w:pPr>
        <w:pStyle w:val="Paragraphedeliste"/>
        <w:numPr>
          <w:ilvl w:val="0"/>
          <w:numId w:val="7"/>
        </w:numPr>
        <w:spacing w:after="160" w:line="259" w:lineRule="auto"/>
        <w:rPr>
          <w:del w:id="1148" w:author="Frederic GASPAR" w:date="2020-07-08T12:05:00Z"/>
          <w:rFonts w:ascii="Arial" w:hAnsi="Arial" w:cs="Arial"/>
          <w:sz w:val="19"/>
          <w:szCs w:val="19"/>
          <w:lang w:val="fr-FR"/>
        </w:rPr>
      </w:pPr>
      <w:del w:id="1149" w:author="Frederic GASPAR" w:date="2020-07-08T12:05:00Z">
        <w:r w:rsidRPr="00494472" w:rsidDel="00A32053">
          <w:rPr>
            <w:rFonts w:ascii="Arial" w:hAnsi="Arial" w:cs="Arial"/>
            <w:sz w:val="19"/>
            <w:szCs w:val="19"/>
            <w:lang w:val="fr-FR"/>
          </w:rPr>
          <w:delText>Infection aigue récente</w:delText>
        </w:r>
      </w:del>
    </w:p>
    <w:p w14:paraId="63DA64BC" w14:textId="4BBD82FB" w:rsidR="006654A8" w:rsidRPr="00494472" w:rsidDel="00A32053" w:rsidRDefault="006654A8" w:rsidP="006654A8">
      <w:pPr>
        <w:pStyle w:val="Paragraphedeliste"/>
        <w:numPr>
          <w:ilvl w:val="0"/>
          <w:numId w:val="7"/>
        </w:numPr>
        <w:spacing w:after="160" w:line="259" w:lineRule="auto"/>
        <w:rPr>
          <w:del w:id="1150" w:author="Frederic GASPAR" w:date="2020-07-08T12:05:00Z"/>
          <w:rFonts w:ascii="Arial" w:hAnsi="Arial" w:cs="Arial"/>
          <w:sz w:val="19"/>
          <w:szCs w:val="19"/>
          <w:lang w:val="fr-FR"/>
        </w:rPr>
      </w:pPr>
      <w:del w:id="1151" w:author="Frederic GASPAR" w:date="2020-07-08T12:05:00Z">
        <w:r w:rsidRPr="00494472" w:rsidDel="00A32053">
          <w:rPr>
            <w:rFonts w:ascii="Arial" w:hAnsi="Arial" w:cs="Arial"/>
            <w:sz w:val="19"/>
            <w:szCs w:val="19"/>
            <w:lang w:val="fr-FR"/>
          </w:rPr>
          <w:delText>Infection sévère récente</w:delText>
        </w:r>
      </w:del>
    </w:p>
    <w:p w14:paraId="4C575DA8" w14:textId="4056A2C9" w:rsidR="006654A8" w:rsidRPr="00494472" w:rsidDel="00A32053" w:rsidRDefault="006654A8" w:rsidP="006654A8">
      <w:pPr>
        <w:pStyle w:val="Paragraphedeliste"/>
        <w:numPr>
          <w:ilvl w:val="0"/>
          <w:numId w:val="7"/>
        </w:numPr>
        <w:spacing w:after="160" w:line="259" w:lineRule="auto"/>
        <w:rPr>
          <w:del w:id="1152" w:author="Frederic GASPAR" w:date="2020-07-08T12:05:00Z"/>
          <w:rFonts w:ascii="Arial" w:hAnsi="Arial" w:cs="Arial"/>
          <w:sz w:val="19"/>
          <w:szCs w:val="19"/>
          <w:lang w:val="fr-FR"/>
        </w:rPr>
      </w:pPr>
      <w:del w:id="1153" w:author="Frederic GASPAR" w:date="2020-07-08T12:05:00Z">
        <w:r w:rsidRPr="00494472" w:rsidDel="00A32053">
          <w:rPr>
            <w:rFonts w:ascii="Arial" w:hAnsi="Arial" w:cs="Arial"/>
            <w:sz w:val="19"/>
            <w:szCs w:val="19"/>
            <w:lang w:val="fr-FR"/>
          </w:rPr>
          <w:delText>Infection chronique</w:delText>
        </w:r>
      </w:del>
    </w:p>
    <w:p w14:paraId="4EB0DC4F" w14:textId="56AFDD6C" w:rsidR="006654A8" w:rsidRPr="00494472" w:rsidDel="00A32053" w:rsidRDefault="006654A8" w:rsidP="006654A8">
      <w:pPr>
        <w:pStyle w:val="Paragraphedeliste"/>
        <w:numPr>
          <w:ilvl w:val="0"/>
          <w:numId w:val="7"/>
        </w:numPr>
        <w:spacing w:after="160" w:line="259" w:lineRule="auto"/>
        <w:rPr>
          <w:del w:id="1154" w:author="Frederic GASPAR" w:date="2020-07-08T12:05:00Z"/>
          <w:rFonts w:ascii="Arial" w:hAnsi="Arial" w:cs="Arial"/>
          <w:sz w:val="19"/>
          <w:szCs w:val="19"/>
          <w:lang w:val="fr-FR"/>
        </w:rPr>
      </w:pPr>
      <w:del w:id="1155" w:author="Frederic GASPAR" w:date="2020-07-08T12:05:00Z">
        <w:r w:rsidRPr="00494472" w:rsidDel="00A32053">
          <w:rPr>
            <w:rFonts w:ascii="Arial" w:hAnsi="Arial" w:cs="Arial"/>
            <w:sz w:val="19"/>
            <w:szCs w:val="19"/>
            <w:lang w:val="fr-FR"/>
          </w:rPr>
          <w:delText>Cancer</w:delText>
        </w:r>
      </w:del>
    </w:p>
    <w:p w14:paraId="72009A36" w14:textId="33CE615C" w:rsidR="006654A8" w:rsidRPr="00494472" w:rsidDel="00A32053" w:rsidRDefault="006654A8" w:rsidP="006654A8">
      <w:pPr>
        <w:pStyle w:val="Paragraphedeliste"/>
        <w:numPr>
          <w:ilvl w:val="0"/>
          <w:numId w:val="7"/>
        </w:numPr>
        <w:spacing w:after="160" w:line="259" w:lineRule="auto"/>
        <w:rPr>
          <w:del w:id="1156" w:author="Frederic GASPAR" w:date="2020-07-08T12:05:00Z"/>
          <w:rFonts w:ascii="Arial" w:hAnsi="Arial" w:cs="Arial"/>
          <w:sz w:val="19"/>
          <w:szCs w:val="19"/>
          <w:lang w:val="fr-FR"/>
        </w:rPr>
      </w:pPr>
      <w:del w:id="1157" w:author="Frederic GASPAR" w:date="2020-07-08T12:05:00Z">
        <w:r w:rsidRPr="00494472" w:rsidDel="00A32053">
          <w:rPr>
            <w:rFonts w:ascii="Arial" w:hAnsi="Arial" w:cs="Arial"/>
            <w:sz w:val="19"/>
            <w:szCs w:val="19"/>
            <w:lang w:val="fr-FR"/>
          </w:rPr>
          <w:delText>Syndrome myéloprolifératifs</w:delText>
        </w:r>
      </w:del>
    </w:p>
    <w:p w14:paraId="1C290FD1" w14:textId="0F79DA32" w:rsidR="006654A8" w:rsidRPr="00494472" w:rsidDel="00A32053" w:rsidRDefault="006654A8" w:rsidP="006654A8">
      <w:pPr>
        <w:pStyle w:val="Paragraphedeliste"/>
        <w:numPr>
          <w:ilvl w:val="0"/>
          <w:numId w:val="7"/>
        </w:numPr>
        <w:spacing w:after="160" w:line="259" w:lineRule="auto"/>
        <w:rPr>
          <w:del w:id="1158" w:author="Frederic GASPAR" w:date="2020-07-08T12:05:00Z"/>
          <w:rFonts w:ascii="Arial" w:hAnsi="Arial" w:cs="Arial"/>
          <w:sz w:val="19"/>
          <w:szCs w:val="19"/>
          <w:lang w:val="fr-FR"/>
        </w:rPr>
      </w:pPr>
      <w:del w:id="1159" w:author="Frederic GASPAR" w:date="2020-07-08T12:05:00Z">
        <w:r w:rsidRPr="00494472" w:rsidDel="00A32053">
          <w:rPr>
            <w:rFonts w:ascii="Arial" w:hAnsi="Arial" w:cs="Arial"/>
            <w:sz w:val="19"/>
            <w:szCs w:val="19"/>
            <w:lang w:val="fr-FR"/>
          </w:rPr>
          <w:delText>Maladies inflammatoires auto-immunes</w:delText>
        </w:r>
      </w:del>
    </w:p>
    <w:p w14:paraId="6E5084B0" w14:textId="50B4667D" w:rsidR="006654A8" w:rsidRPr="00494472" w:rsidDel="00A32053" w:rsidRDefault="006654A8" w:rsidP="006654A8">
      <w:pPr>
        <w:pStyle w:val="Paragraphedeliste"/>
        <w:numPr>
          <w:ilvl w:val="0"/>
          <w:numId w:val="7"/>
        </w:numPr>
        <w:spacing w:after="160" w:line="259" w:lineRule="auto"/>
        <w:rPr>
          <w:del w:id="1160" w:author="Frederic GASPAR" w:date="2020-07-08T12:05:00Z"/>
          <w:rFonts w:ascii="Arial" w:hAnsi="Arial" w:cs="Arial"/>
          <w:sz w:val="19"/>
          <w:szCs w:val="19"/>
          <w:lang w:val="fr-FR"/>
        </w:rPr>
      </w:pPr>
      <w:del w:id="1161" w:author="Frederic GASPAR" w:date="2020-07-08T12:05:00Z">
        <w:r w:rsidRPr="00494472" w:rsidDel="00A32053">
          <w:rPr>
            <w:rFonts w:ascii="Arial" w:hAnsi="Arial" w:cs="Arial"/>
            <w:sz w:val="19"/>
            <w:szCs w:val="19"/>
            <w:lang w:val="fr-FR"/>
          </w:rPr>
          <w:delText>Sexe féminin</w:delText>
        </w:r>
      </w:del>
    </w:p>
    <w:p w14:paraId="21FF43E2" w14:textId="33CC9756" w:rsidR="006654A8" w:rsidRPr="00494472" w:rsidDel="00A32053" w:rsidRDefault="006654A8" w:rsidP="006654A8">
      <w:pPr>
        <w:pStyle w:val="Paragraphedeliste"/>
        <w:numPr>
          <w:ilvl w:val="0"/>
          <w:numId w:val="7"/>
        </w:numPr>
        <w:spacing w:after="160" w:line="259" w:lineRule="auto"/>
        <w:rPr>
          <w:del w:id="1162" w:author="Frederic GASPAR" w:date="2020-07-08T12:05:00Z"/>
          <w:rFonts w:ascii="Arial" w:hAnsi="Arial" w:cs="Arial"/>
          <w:sz w:val="19"/>
          <w:szCs w:val="19"/>
          <w:lang w:val="fr-FR"/>
        </w:rPr>
      </w:pPr>
      <w:del w:id="1163" w:author="Frederic GASPAR" w:date="2020-07-08T12:05:00Z">
        <w:r w:rsidRPr="00494472" w:rsidDel="00A32053">
          <w:rPr>
            <w:rFonts w:ascii="Arial" w:hAnsi="Arial" w:cs="Arial"/>
            <w:sz w:val="19"/>
            <w:szCs w:val="19"/>
            <w:lang w:val="fr-FR"/>
          </w:rPr>
          <w:delText>Hospitalisation récente</w:delText>
        </w:r>
      </w:del>
    </w:p>
    <w:p w14:paraId="58DBF6F6" w14:textId="4AD6947C" w:rsidR="006654A8" w:rsidRPr="00494472" w:rsidDel="00A32053" w:rsidRDefault="006654A8" w:rsidP="006654A8">
      <w:pPr>
        <w:pStyle w:val="Paragraphedeliste"/>
        <w:numPr>
          <w:ilvl w:val="0"/>
          <w:numId w:val="7"/>
        </w:numPr>
        <w:spacing w:after="160" w:line="259" w:lineRule="auto"/>
        <w:rPr>
          <w:del w:id="1164" w:author="Frederic GASPAR" w:date="2020-07-08T12:05:00Z"/>
          <w:rFonts w:ascii="Arial" w:hAnsi="Arial" w:cs="Arial"/>
          <w:sz w:val="19"/>
          <w:szCs w:val="19"/>
          <w:lang w:val="fr-FR"/>
        </w:rPr>
      </w:pPr>
      <w:del w:id="1165" w:author="Frederic GASPAR" w:date="2020-07-08T12:05:00Z">
        <w:r w:rsidRPr="00494472" w:rsidDel="00A32053">
          <w:rPr>
            <w:rFonts w:ascii="Arial" w:hAnsi="Arial" w:cs="Arial"/>
            <w:sz w:val="19"/>
            <w:szCs w:val="19"/>
            <w:lang w:val="fr-FR"/>
          </w:rPr>
          <w:delText>Institutionnalisation</w:delText>
        </w:r>
      </w:del>
    </w:p>
    <w:p w14:paraId="005689AB" w14:textId="77777777" w:rsidR="00A32053" w:rsidRPr="00A32053" w:rsidRDefault="006654A8" w:rsidP="00A32053">
      <w:pPr>
        <w:rPr>
          <w:ins w:id="1166" w:author="Frederic GASPAR" w:date="2020-07-08T12:04:00Z"/>
          <w:rFonts w:ascii="Arial" w:hAnsi="Arial" w:cs="Arial"/>
          <w:sz w:val="18"/>
          <w:szCs w:val="18"/>
          <w:lang w:val="fr-FR"/>
          <w:rPrChange w:id="1167" w:author="Frederic GASPAR" w:date="2020-07-08T12:04:00Z">
            <w:rPr>
              <w:ins w:id="1168" w:author="Frederic GASPAR" w:date="2020-07-08T12:04:00Z"/>
              <w:rFonts w:ascii="Arial" w:hAnsi="Arial" w:cs="Arial"/>
              <w:sz w:val="19"/>
              <w:szCs w:val="19"/>
              <w:lang w:val="fr-FR"/>
            </w:rPr>
          </w:rPrChange>
        </w:rPr>
      </w:pPr>
      <w:r w:rsidRPr="00A32053">
        <w:rPr>
          <w:rFonts w:ascii="Arial" w:hAnsi="Arial" w:cs="Arial"/>
          <w:sz w:val="18"/>
          <w:szCs w:val="18"/>
          <w:vertAlign w:val="superscript"/>
          <w:lang w:val="fr-FR"/>
          <w:rPrChange w:id="1169" w:author="Frederic GASPAR" w:date="2020-07-08T12:04:00Z">
            <w:rPr>
              <w:rFonts w:ascii="Arial" w:hAnsi="Arial" w:cs="Arial"/>
              <w:sz w:val="19"/>
              <w:szCs w:val="19"/>
              <w:vertAlign w:val="superscript"/>
              <w:lang w:val="fr-FR"/>
            </w:rPr>
          </w:rPrChange>
        </w:rPr>
        <w:t>1</w:t>
      </w:r>
      <w:r w:rsidRPr="00A32053">
        <w:rPr>
          <w:rFonts w:ascii="Arial" w:hAnsi="Arial" w:cs="Arial"/>
          <w:sz w:val="18"/>
          <w:szCs w:val="18"/>
          <w:lang w:val="fr-FR"/>
          <w:rPrChange w:id="1170" w:author="Frederic GASPAR" w:date="2020-07-08T12:04:00Z">
            <w:rPr>
              <w:rFonts w:ascii="Arial" w:hAnsi="Arial" w:cs="Arial"/>
              <w:sz w:val="19"/>
              <w:szCs w:val="19"/>
              <w:lang w:val="fr-FR"/>
            </w:rPr>
          </w:rPrChange>
        </w:rPr>
        <w:t xml:space="preserve"> </w:t>
      </w:r>
      <w:ins w:id="1171" w:author="Frederic GASPAR" w:date="2020-07-08T12:04:00Z">
        <w:r w:rsidR="00A32053" w:rsidRPr="00A32053">
          <w:rPr>
            <w:rFonts w:ascii="Arial" w:hAnsi="Arial" w:cs="Arial"/>
            <w:sz w:val="18"/>
            <w:szCs w:val="18"/>
            <w:lang w:val="fr-FR"/>
            <w:rPrChange w:id="1172" w:author="Frederic GASPAR" w:date="2020-07-08T12:04:00Z">
              <w:rPr>
                <w:rFonts w:ascii="Arial" w:hAnsi="Arial" w:cs="Arial"/>
                <w:sz w:val="19"/>
                <w:szCs w:val="19"/>
                <w:lang w:val="fr-FR"/>
              </w:rPr>
            </w:rPrChange>
          </w:rPr>
          <w:t>Defined as diagnosed hypertension</w:t>
        </w:r>
      </w:ins>
    </w:p>
    <w:p w14:paraId="099E2E9C" w14:textId="64893F84" w:rsidR="006654A8" w:rsidRPr="00B26B77" w:rsidDel="00A32053" w:rsidRDefault="006654A8" w:rsidP="006654A8">
      <w:pPr>
        <w:rPr>
          <w:del w:id="1173" w:author="Frederic GASPAR" w:date="2020-07-08T12:04:00Z"/>
          <w:rFonts w:ascii="Arial" w:hAnsi="Arial" w:cs="Arial"/>
          <w:sz w:val="19"/>
          <w:szCs w:val="19"/>
          <w:lang w:val="fr-FR"/>
        </w:rPr>
      </w:pPr>
      <w:del w:id="1174" w:author="Frederic GASPAR" w:date="2020-07-08T12:04:00Z">
        <w:r w:rsidRPr="00B26B77" w:rsidDel="00A32053">
          <w:rPr>
            <w:rFonts w:ascii="Arial" w:hAnsi="Arial" w:cs="Arial"/>
            <w:sz w:val="19"/>
            <w:szCs w:val="19"/>
            <w:lang w:val="fr-FR"/>
          </w:rPr>
          <w:delText>Définie comme une hypertension diagnostiquée</w:delText>
        </w:r>
      </w:del>
    </w:p>
    <w:p w14:paraId="1DE611F0" w14:textId="77777777" w:rsidR="00A32053" w:rsidRDefault="00A32053" w:rsidP="00A32053">
      <w:pPr>
        <w:rPr>
          <w:ins w:id="1175" w:author="Frederic GASPAR" w:date="2020-07-08T12:03:00Z"/>
          <w:rFonts w:ascii="Arial" w:hAnsi="Arial" w:cs="Arial"/>
          <w:sz w:val="19"/>
          <w:szCs w:val="19"/>
          <w:lang w:val="fr-FR"/>
        </w:rPr>
      </w:pPr>
    </w:p>
    <w:p w14:paraId="3B7FDF7C" w14:textId="33AD641A" w:rsidR="00A32053" w:rsidRPr="007C6989" w:rsidRDefault="00A32053" w:rsidP="00A32053">
      <w:pPr>
        <w:spacing w:after="40" w:line="276" w:lineRule="auto"/>
        <w:rPr>
          <w:ins w:id="1176" w:author="Frederic GASPAR" w:date="2020-07-08T12:03:00Z"/>
          <w:rFonts w:ascii="Arial" w:hAnsi="Arial" w:cs="Arial"/>
          <w:sz w:val="19"/>
          <w:szCs w:val="19"/>
          <w:lang w:val="fr-FR"/>
        </w:rPr>
      </w:pPr>
      <w:ins w:id="1177" w:author="Frederic GASPAR" w:date="2020-07-08T12:03:00Z">
        <w:r w:rsidRPr="007C6989">
          <w:rPr>
            <w:rFonts w:ascii="Arial" w:hAnsi="Arial" w:cs="Arial"/>
            <w:sz w:val="19"/>
            <w:szCs w:val="19"/>
            <w:lang w:val="fr-FR"/>
          </w:rPr>
          <w:t xml:space="preserve">Bibliography : </w:t>
        </w:r>
      </w:ins>
    </w:p>
    <w:p w14:paraId="146ED816" w14:textId="01AF41E7" w:rsidR="006654A8" w:rsidDel="00A32053" w:rsidRDefault="006654A8" w:rsidP="006654A8">
      <w:pPr>
        <w:rPr>
          <w:del w:id="1178" w:author="Frederic GASPAR" w:date="2020-07-08T12:03:00Z"/>
          <w:rFonts w:ascii="Arial" w:hAnsi="Arial" w:cs="Arial"/>
          <w:sz w:val="19"/>
          <w:szCs w:val="19"/>
          <w:lang w:val="fr-FR"/>
        </w:rPr>
      </w:pPr>
      <w:del w:id="1179" w:author="Frederic GASPAR" w:date="2020-07-08T12:03:00Z">
        <w:r w:rsidDel="00A32053">
          <w:rPr>
            <w:rFonts w:ascii="Arial" w:hAnsi="Arial" w:cs="Arial"/>
            <w:sz w:val="19"/>
            <w:szCs w:val="19"/>
            <w:lang w:val="fr-FR"/>
          </w:rPr>
          <w:delText>Source :</w:delText>
        </w:r>
      </w:del>
    </w:p>
    <w:p w14:paraId="7B648D6B" w14:textId="77777777" w:rsidR="00896DFD" w:rsidRPr="00793CE2" w:rsidRDefault="006654A8" w:rsidP="00896DFD">
      <w:pPr>
        <w:pStyle w:val="Paragraphedeliste"/>
        <w:spacing w:after="80"/>
        <w:contextualSpacing w:val="0"/>
        <w:rPr>
          <w:rFonts w:ascii="Arial" w:hAnsi="Arial" w:cs="Arial"/>
          <w:sz w:val="18"/>
          <w:szCs w:val="18"/>
          <w:lang w:val="en-US"/>
          <w:rPrChange w:id="1180" w:author="Lisibach, Angela" w:date="2020-07-08T09:26:00Z">
            <w:rPr>
              <w:rFonts w:ascii="Arial" w:hAnsi="Arial" w:cs="Arial"/>
              <w:sz w:val="18"/>
              <w:szCs w:val="18"/>
              <w:lang w:val="fr-FR"/>
            </w:rPr>
          </w:rPrChange>
        </w:rPr>
      </w:pPr>
      <w:r w:rsidRPr="00793CE2">
        <w:rPr>
          <w:rFonts w:ascii="Arial" w:hAnsi="Arial" w:cs="Arial"/>
          <w:sz w:val="18"/>
          <w:szCs w:val="18"/>
          <w:lang w:val="en-US"/>
        </w:rPr>
        <w:t xml:space="preserve">Lang S, Ederhy S, Boyer-Chatene L, Dufaitre G, Di Angelantonio E, Meuleman C, et al. CHADS2 Score predicts the occurrence of death, stroke and heart failure in patients with atrial fibrillation: a single-center cohort study. </w:t>
      </w:r>
      <w:r w:rsidRPr="00793CE2">
        <w:rPr>
          <w:rFonts w:ascii="Arial" w:hAnsi="Arial" w:cs="Arial"/>
          <w:sz w:val="18"/>
          <w:szCs w:val="18"/>
          <w:lang w:val="en-US"/>
          <w:rPrChange w:id="1181" w:author="Lisibach, Angela" w:date="2020-07-08T09:26:00Z">
            <w:rPr>
              <w:rFonts w:ascii="Arial" w:hAnsi="Arial" w:cs="Arial"/>
              <w:sz w:val="18"/>
              <w:szCs w:val="18"/>
              <w:lang w:val="fr-FR"/>
            </w:rPr>
          </w:rPrChange>
        </w:rPr>
        <w:t>J Am Coll Cardiol. 2010;55(10 s1):A8.E79-A8.E79.</w:t>
      </w:r>
    </w:p>
    <w:p w14:paraId="5B92425F" w14:textId="77777777" w:rsidR="006654A8" w:rsidRPr="00896DFD" w:rsidRDefault="006654A8" w:rsidP="00896DFD">
      <w:pPr>
        <w:pStyle w:val="Paragraphedeliste"/>
        <w:spacing w:after="80"/>
        <w:rPr>
          <w:rFonts w:ascii="Arial" w:hAnsi="Arial" w:cs="Arial"/>
          <w:sz w:val="18"/>
          <w:szCs w:val="18"/>
          <w:lang w:val="fr-FR"/>
        </w:rPr>
      </w:pPr>
      <w:r w:rsidRPr="00793CE2">
        <w:rPr>
          <w:rFonts w:ascii="Arial" w:hAnsi="Arial" w:cs="Arial"/>
          <w:sz w:val="18"/>
          <w:szCs w:val="18"/>
          <w:lang w:val="en-US"/>
          <w:rPrChange w:id="1182" w:author="Lisibach, Angela" w:date="2020-07-08T09:26:00Z">
            <w:rPr>
              <w:rFonts w:ascii="Arial" w:hAnsi="Arial" w:cs="Arial"/>
              <w:sz w:val="18"/>
              <w:szCs w:val="18"/>
              <w:lang w:val="fr-FR"/>
            </w:rPr>
          </w:rPrChange>
        </w:rPr>
        <w:t xml:space="preserve">Lip GY, Nieuwlaat R, Pisters R, Lane DA, Crijns HJ. Refining clinical risk stratification for predicting stroke and thromboembolism in atrial fibrillation using a novel risk factor-based approach: the euro heart survey on atrial fibrillation. </w:t>
      </w:r>
      <w:r w:rsidRPr="00896DFD">
        <w:rPr>
          <w:rFonts w:ascii="Arial" w:hAnsi="Arial" w:cs="Arial"/>
          <w:sz w:val="18"/>
          <w:szCs w:val="18"/>
          <w:lang w:val="fr-FR"/>
        </w:rPr>
        <w:t>Chest. 2010 Feb;137(2):263-72.</w:t>
      </w:r>
    </w:p>
    <w:p w14:paraId="15092422" w14:textId="77777777" w:rsidR="006654A8" w:rsidRDefault="006654A8" w:rsidP="006654A8">
      <w:pPr>
        <w:rPr>
          <w:rFonts w:ascii="Arial" w:hAnsi="Arial" w:cs="Arial"/>
          <w:sz w:val="19"/>
          <w:szCs w:val="19"/>
          <w:lang w:val="fr-FR"/>
        </w:rPr>
      </w:pPr>
    </w:p>
    <w:p w14:paraId="1ABBFC3A" w14:textId="77777777" w:rsidR="006654A8" w:rsidRPr="00C00B83" w:rsidRDefault="006654A8" w:rsidP="006654A8">
      <w:pPr>
        <w:spacing w:line="276" w:lineRule="auto"/>
        <w:jc w:val="both"/>
        <w:rPr>
          <w:rFonts w:ascii="Arial" w:hAnsi="Arial" w:cs="Arial"/>
          <w:bCs/>
          <w:sz w:val="19"/>
          <w:szCs w:val="19"/>
        </w:rPr>
      </w:pPr>
    </w:p>
    <w:p w14:paraId="38C808AC" w14:textId="77777777" w:rsidR="00C00B83" w:rsidRDefault="00C00B83" w:rsidP="00C00B83">
      <w:pPr>
        <w:spacing w:line="276" w:lineRule="auto"/>
        <w:jc w:val="both"/>
        <w:rPr>
          <w:rFonts w:ascii="Arial" w:hAnsi="Arial" w:cs="Arial"/>
          <w:sz w:val="19"/>
          <w:szCs w:val="19"/>
        </w:rPr>
      </w:pPr>
    </w:p>
    <w:p w14:paraId="6D0192E3" w14:textId="34623195" w:rsidR="00E13780" w:rsidRDefault="00E13780" w:rsidP="00C00B83">
      <w:pPr>
        <w:spacing w:line="276" w:lineRule="auto"/>
        <w:jc w:val="both"/>
        <w:rPr>
          <w:ins w:id="1183" w:author="Frederic GASPAR" w:date="2020-07-08T12:03:00Z"/>
          <w:rFonts w:ascii="Arial" w:hAnsi="Arial" w:cs="Arial"/>
          <w:sz w:val="19"/>
          <w:szCs w:val="19"/>
        </w:rPr>
      </w:pPr>
    </w:p>
    <w:p w14:paraId="3614E264" w14:textId="5A3DF82F" w:rsidR="00A32053" w:rsidRDefault="00A32053" w:rsidP="00C00B83">
      <w:pPr>
        <w:spacing w:line="276" w:lineRule="auto"/>
        <w:jc w:val="both"/>
        <w:rPr>
          <w:ins w:id="1184" w:author="Frederic GASPAR" w:date="2020-07-08T12:03:00Z"/>
          <w:rFonts w:ascii="Arial" w:hAnsi="Arial" w:cs="Arial"/>
          <w:sz w:val="19"/>
          <w:szCs w:val="19"/>
        </w:rPr>
      </w:pPr>
    </w:p>
    <w:p w14:paraId="16670575" w14:textId="09491FF1" w:rsidR="00A32053" w:rsidRDefault="00A32053" w:rsidP="00C00B83">
      <w:pPr>
        <w:spacing w:line="276" w:lineRule="auto"/>
        <w:jc w:val="both"/>
        <w:rPr>
          <w:ins w:id="1185" w:author="Frederic GASPAR" w:date="2020-07-08T12:03:00Z"/>
          <w:rFonts w:ascii="Arial" w:hAnsi="Arial" w:cs="Arial"/>
          <w:sz w:val="19"/>
          <w:szCs w:val="19"/>
        </w:rPr>
      </w:pPr>
    </w:p>
    <w:p w14:paraId="555B0A23" w14:textId="20A0B34A" w:rsidR="00A32053" w:rsidRDefault="00A32053" w:rsidP="00C00B83">
      <w:pPr>
        <w:spacing w:line="276" w:lineRule="auto"/>
        <w:jc w:val="both"/>
        <w:rPr>
          <w:ins w:id="1186" w:author="Frederic GASPAR" w:date="2020-07-08T12:03:00Z"/>
          <w:rFonts w:ascii="Arial" w:hAnsi="Arial" w:cs="Arial"/>
          <w:sz w:val="19"/>
          <w:szCs w:val="19"/>
        </w:rPr>
      </w:pPr>
    </w:p>
    <w:p w14:paraId="500AD7CD" w14:textId="4B05BCF9" w:rsidR="00A32053" w:rsidRDefault="00A32053" w:rsidP="00C00B83">
      <w:pPr>
        <w:spacing w:line="276" w:lineRule="auto"/>
        <w:jc w:val="both"/>
        <w:rPr>
          <w:ins w:id="1187" w:author="Frederic GASPAR" w:date="2020-07-08T12:03:00Z"/>
          <w:rFonts w:ascii="Arial" w:hAnsi="Arial" w:cs="Arial"/>
          <w:sz w:val="19"/>
          <w:szCs w:val="19"/>
        </w:rPr>
      </w:pPr>
    </w:p>
    <w:p w14:paraId="362F6CB5" w14:textId="546A23D6" w:rsidR="00A32053" w:rsidRDefault="00A32053" w:rsidP="00C00B83">
      <w:pPr>
        <w:spacing w:line="276" w:lineRule="auto"/>
        <w:jc w:val="both"/>
        <w:rPr>
          <w:ins w:id="1188" w:author="Frederic GASPAR" w:date="2020-07-08T12:03:00Z"/>
          <w:rFonts w:ascii="Arial" w:hAnsi="Arial" w:cs="Arial"/>
          <w:sz w:val="19"/>
          <w:szCs w:val="19"/>
        </w:rPr>
      </w:pPr>
    </w:p>
    <w:p w14:paraId="06ED988B" w14:textId="6401D121" w:rsidR="00A32053" w:rsidRDefault="00A32053" w:rsidP="00C00B83">
      <w:pPr>
        <w:spacing w:line="276" w:lineRule="auto"/>
        <w:jc w:val="both"/>
        <w:rPr>
          <w:ins w:id="1189" w:author="Frederic GASPAR" w:date="2020-07-08T12:03:00Z"/>
          <w:rFonts w:ascii="Arial" w:hAnsi="Arial" w:cs="Arial"/>
          <w:sz w:val="19"/>
          <w:szCs w:val="19"/>
        </w:rPr>
      </w:pPr>
    </w:p>
    <w:p w14:paraId="34C0C784" w14:textId="77777777" w:rsidR="00A32053" w:rsidRDefault="00A32053" w:rsidP="00C00B83">
      <w:pPr>
        <w:spacing w:line="276" w:lineRule="auto"/>
        <w:jc w:val="both"/>
        <w:rPr>
          <w:rFonts w:ascii="Arial" w:hAnsi="Arial" w:cs="Arial"/>
          <w:sz w:val="19"/>
          <w:szCs w:val="19"/>
        </w:rPr>
      </w:pPr>
    </w:p>
    <w:p w14:paraId="706CF796" w14:textId="77777777" w:rsidR="00E13780" w:rsidRDefault="00E13780" w:rsidP="00C00B83">
      <w:pPr>
        <w:spacing w:line="276" w:lineRule="auto"/>
        <w:jc w:val="both"/>
        <w:rPr>
          <w:rFonts w:ascii="Arial" w:hAnsi="Arial" w:cs="Arial"/>
          <w:sz w:val="19"/>
          <w:szCs w:val="19"/>
        </w:rPr>
      </w:pPr>
    </w:p>
    <w:p w14:paraId="1F632FB4" w14:textId="77777777" w:rsidR="00E13780" w:rsidRDefault="00E13780" w:rsidP="00C00B83">
      <w:pPr>
        <w:spacing w:line="276" w:lineRule="auto"/>
        <w:jc w:val="both"/>
        <w:rPr>
          <w:rFonts w:ascii="Arial" w:hAnsi="Arial" w:cs="Arial"/>
          <w:sz w:val="19"/>
          <w:szCs w:val="19"/>
        </w:rPr>
      </w:pPr>
    </w:p>
    <w:p w14:paraId="3B29C9C2" w14:textId="77777777" w:rsidR="00E13780" w:rsidRDefault="00E13780" w:rsidP="00C00B83">
      <w:pPr>
        <w:spacing w:line="276" w:lineRule="auto"/>
        <w:jc w:val="both"/>
        <w:rPr>
          <w:rFonts w:ascii="Arial" w:hAnsi="Arial" w:cs="Arial"/>
          <w:sz w:val="19"/>
          <w:szCs w:val="19"/>
        </w:rPr>
      </w:pPr>
    </w:p>
    <w:p w14:paraId="4D2DE840" w14:textId="77777777" w:rsidR="00E13780" w:rsidRDefault="00E13780" w:rsidP="00C00B83">
      <w:pPr>
        <w:spacing w:line="276" w:lineRule="auto"/>
        <w:jc w:val="both"/>
        <w:rPr>
          <w:rFonts w:ascii="Arial" w:hAnsi="Arial" w:cs="Arial"/>
          <w:sz w:val="19"/>
          <w:szCs w:val="19"/>
        </w:rPr>
      </w:pPr>
    </w:p>
    <w:p w14:paraId="7533B1BE" w14:textId="77777777" w:rsidR="00E13780" w:rsidRDefault="00E13780" w:rsidP="00C00B83">
      <w:pPr>
        <w:spacing w:line="276" w:lineRule="auto"/>
        <w:jc w:val="both"/>
        <w:rPr>
          <w:rFonts w:ascii="Arial" w:hAnsi="Arial" w:cs="Arial"/>
          <w:sz w:val="19"/>
          <w:szCs w:val="19"/>
        </w:rPr>
      </w:pPr>
    </w:p>
    <w:p w14:paraId="5B36C5B3" w14:textId="77777777" w:rsidR="00E13780" w:rsidRDefault="00E13780" w:rsidP="00C00B83">
      <w:pPr>
        <w:spacing w:line="276" w:lineRule="auto"/>
        <w:jc w:val="both"/>
        <w:rPr>
          <w:rFonts w:ascii="Arial" w:hAnsi="Arial" w:cs="Arial"/>
          <w:sz w:val="19"/>
          <w:szCs w:val="19"/>
        </w:rPr>
      </w:pPr>
    </w:p>
    <w:p w14:paraId="5F4B51A5" w14:textId="77777777" w:rsidR="00E13780" w:rsidRDefault="00E13780" w:rsidP="00C00B83">
      <w:pPr>
        <w:spacing w:line="276" w:lineRule="auto"/>
        <w:jc w:val="both"/>
        <w:rPr>
          <w:rFonts w:ascii="Arial" w:hAnsi="Arial" w:cs="Arial"/>
          <w:sz w:val="19"/>
          <w:szCs w:val="19"/>
        </w:rPr>
      </w:pPr>
    </w:p>
    <w:p w14:paraId="67881D2D" w14:textId="13AD03FD" w:rsidR="00E13780" w:rsidRDefault="00E13780" w:rsidP="00C00B83">
      <w:pPr>
        <w:spacing w:line="276" w:lineRule="auto"/>
        <w:jc w:val="both"/>
        <w:rPr>
          <w:ins w:id="1190" w:author="Frederic GASPAR" w:date="2020-07-08T12:07:00Z"/>
          <w:rFonts w:ascii="Arial" w:hAnsi="Arial" w:cs="Arial"/>
          <w:sz w:val="19"/>
          <w:szCs w:val="19"/>
        </w:rPr>
      </w:pPr>
    </w:p>
    <w:p w14:paraId="6F7ECB76" w14:textId="6E5063CD" w:rsidR="00A32053" w:rsidRDefault="00A32053" w:rsidP="00C00B83">
      <w:pPr>
        <w:spacing w:line="276" w:lineRule="auto"/>
        <w:jc w:val="both"/>
        <w:rPr>
          <w:ins w:id="1191" w:author="Frederic GASPAR" w:date="2020-07-08T12:07:00Z"/>
          <w:rFonts w:ascii="Arial" w:hAnsi="Arial" w:cs="Arial"/>
          <w:sz w:val="19"/>
          <w:szCs w:val="19"/>
        </w:rPr>
      </w:pPr>
    </w:p>
    <w:p w14:paraId="1D11AC15" w14:textId="4A0357CD" w:rsidR="00A32053" w:rsidRDefault="00A32053" w:rsidP="00C00B83">
      <w:pPr>
        <w:spacing w:line="276" w:lineRule="auto"/>
        <w:jc w:val="both"/>
        <w:rPr>
          <w:ins w:id="1192" w:author="Frederic GASPAR" w:date="2020-07-08T12:07:00Z"/>
          <w:rFonts w:ascii="Arial" w:hAnsi="Arial" w:cs="Arial"/>
          <w:sz w:val="19"/>
          <w:szCs w:val="19"/>
        </w:rPr>
      </w:pPr>
    </w:p>
    <w:p w14:paraId="7D4C39D2" w14:textId="77777777" w:rsidR="00A32053" w:rsidRDefault="00A32053" w:rsidP="00C00B83">
      <w:pPr>
        <w:spacing w:line="276" w:lineRule="auto"/>
        <w:jc w:val="both"/>
        <w:rPr>
          <w:rFonts w:ascii="Arial" w:hAnsi="Arial" w:cs="Arial"/>
          <w:sz w:val="19"/>
          <w:szCs w:val="19"/>
        </w:rPr>
      </w:pPr>
    </w:p>
    <w:p w14:paraId="6BD43950" w14:textId="616C7D66" w:rsidR="00E13780" w:rsidRPr="00A32053" w:rsidRDefault="005F3269" w:rsidP="00E13780">
      <w:pPr>
        <w:spacing w:line="276" w:lineRule="auto"/>
        <w:jc w:val="both"/>
        <w:rPr>
          <w:rFonts w:ascii="Arial" w:hAnsi="Arial" w:cs="Arial"/>
          <w:sz w:val="19"/>
          <w:szCs w:val="19"/>
          <w:lang w:val="de-CH"/>
          <w:rPrChange w:id="1193" w:author="Frederic GASPAR" w:date="2020-07-08T12:07:00Z">
            <w:rPr>
              <w:rFonts w:ascii="Arial" w:hAnsi="Arial" w:cs="Arial"/>
              <w:sz w:val="19"/>
              <w:szCs w:val="19"/>
            </w:rPr>
          </w:rPrChange>
        </w:rPr>
      </w:pPr>
      <w:r w:rsidRPr="00A32053">
        <w:rPr>
          <w:rFonts w:ascii="Arial" w:hAnsi="Arial" w:cs="Arial"/>
          <w:b/>
          <w:color w:val="FF0000"/>
          <w:sz w:val="19"/>
          <w:szCs w:val="19"/>
          <w:lang w:val="de-CH"/>
          <w:rPrChange w:id="1194" w:author="Frederic GASPAR" w:date="2020-07-08T12:07:00Z">
            <w:rPr>
              <w:rFonts w:ascii="Arial" w:hAnsi="Arial" w:cs="Arial"/>
              <w:b/>
              <w:color w:val="FF0000"/>
              <w:sz w:val="19"/>
              <w:szCs w:val="19"/>
            </w:rPr>
          </w:rPrChange>
        </w:rPr>
        <w:t>Annex 3</w:t>
      </w:r>
      <w:r w:rsidR="00E13780" w:rsidRPr="00A32053">
        <w:rPr>
          <w:rFonts w:ascii="Arial" w:hAnsi="Arial" w:cs="Arial"/>
          <w:color w:val="FF0000"/>
          <w:sz w:val="19"/>
          <w:szCs w:val="19"/>
          <w:lang w:val="de-CH"/>
          <w:rPrChange w:id="1195" w:author="Frederic GASPAR" w:date="2020-07-08T12:07:00Z">
            <w:rPr>
              <w:rFonts w:ascii="Arial" w:hAnsi="Arial" w:cs="Arial"/>
              <w:color w:val="FF0000"/>
              <w:sz w:val="19"/>
              <w:szCs w:val="19"/>
            </w:rPr>
          </w:rPrChange>
        </w:rPr>
        <w:t xml:space="preserve"> </w:t>
      </w:r>
      <w:r w:rsidR="00E13780" w:rsidRPr="00A32053">
        <w:rPr>
          <w:rFonts w:ascii="Arial" w:hAnsi="Arial" w:cs="Arial"/>
          <w:sz w:val="19"/>
          <w:szCs w:val="19"/>
          <w:lang w:val="de-CH"/>
          <w:rPrChange w:id="1196" w:author="Frederic GASPAR" w:date="2020-07-08T12:07:00Z">
            <w:rPr>
              <w:rFonts w:ascii="Arial" w:hAnsi="Arial" w:cs="Arial"/>
              <w:sz w:val="19"/>
              <w:szCs w:val="19"/>
            </w:rPr>
          </w:rPrChange>
        </w:rPr>
        <w:t xml:space="preserve">: </w:t>
      </w:r>
      <w:ins w:id="1197" w:author="Frederic GASPAR" w:date="2020-07-08T12:07:00Z">
        <w:r w:rsidR="00A32053" w:rsidRPr="00A32053">
          <w:rPr>
            <w:rFonts w:ascii="Arial" w:hAnsi="Arial" w:cs="Arial"/>
            <w:sz w:val="19"/>
            <w:szCs w:val="19"/>
            <w:lang w:val="de-CH"/>
            <w:rPrChange w:id="1198" w:author="Frederic GASPAR" w:date="2020-07-08T12:07:00Z">
              <w:rPr>
                <w:rFonts w:ascii="Arial" w:hAnsi="Arial" w:cs="Arial"/>
                <w:sz w:val="19"/>
                <w:szCs w:val="19"/>
              </w:rPr>
            </w:rPrChange>
          </w:rPr>
          <w:t>Relationship between ADE and medication error</w:t>
        </w:r>
        <w:r w:rsidR="00A32053" w:rsidRPr="00A32053" w:rsidDel="00A32053">
          <w:rPr>
            <w:rFonts w:ascii="Arial" w:hAnsi="Arial" w:cs="Arial"/>
            <w:sz w:val="19"/>
            <w:szCs w:val="19"/>
            <w:lang w:val="de-CH"/>
            <w:rPrChange w:id="1199" w:author="Frederic GASPAR" w:date="2020-07-08T12:07:00Z">
              <w:rPr>
                <w:rFonts w:ascii="Arial" w:hAnsi="Arial" w:cs="Arial"/>
                <w:sz w:val="19"/>
                <w:szCs w:val="19"/>
              </w:rPr>
            </w:rPrChange>
          </w:rPr>
          <w:t xml:space="preserve"> </w:t>
        </w:r>
      </w:ins>
      <w:del w:id="1200" w:author="Frederic GASPAR" w:date="2020-07-08T12:07:00Z">
        <w:r w:rsidR="00E13780" w:rsidRPr="00A32053" w:rsidDel="00A32053">
          <w:rPr>
            <w:rFonts w:ascii="Arial" w:hAnsi="Arial" w:cs="Arial"/>
            <w:sz w:val="19"/>
            <w:szCs w:val="19"/>
            <w:lang w:val="de-CH"/>
            <w:rPrChange w:id="1201" w:author="Frederic GASPAR" w:date="2020-07-08T12:07:00Z">
              <w:rPr>
                <w:rFonts w:ascii="Arial" w:hAnsi="Arial" w:cs="Arial"/>
                <w:sz w:val="19"/>
                <w:szCs w:val="19"/>
              </w:rPr>
            </w:rPrChange>
          </w:rPr>
          <w:delText>Relation entre l’ADE et l’erreur médicamenteuse</w:delText>
        </w:r>
      </w:del>
    </w:p>
    <w:p w14:paraId="47A79677" w14:textId="77777777" w:rsidR="00E13780" w:rsidRPr="00A32053" w:rsidRDefault="00E13780" w:rsidP="00E13780">
      <w:pPr>
        <w:spacing w:line="276" w:lineRule="auto"/>
        <w:jc w:val="both"/>
        <w:rPr>
          <w:rFonts w:ascii="Arial" w:hAnsi="Arial" w:cs="Arial"/>
          <w:sz w:val="19"/>
          <w:szCs w:val="19"/>
          <w:lang w:val="de-CH"/>
          <w:rPrChange w:id="1202" w:author="Frederic GASPAR" w:date="2020-07-08T12:07:00Z">
            <w:rPr>
              <w:rFonts w:ascii="Arial" w:hAnsi="Arial" w:cs="Arial"/>
              <w:sz w:val="19"/>
              <w:szCs w:val="19"/>
            </w:rPr>
          </w:rPrChange>
        </w:rPr>
      </w:pPr>
      <w:r>
        <w:rPr>
          <w:rFonts w:ascii="Arial" w:hAnsi="Arial" w:cs="Arial"/>
          <w:noProof/>
          <w:color w:val="FFFFFF"/>
          <w:sz w:val="20"/>
          <w:szCs w:val="20"/>
          <w:lang w:eastAsia="fr-CH"/>
        </w:rPr>
        <w:drawing>
          <wp:anchor distT="0" distB="0" distL="114300" distR="114300" simplePos="0" relativeHeight="251657216" behindDoc="0" locked="0" layoutInCell="1" allowOverlap="1" wp14:anchorId="470E8213" wp14:editId="12A0EACC">
            <wp:simplePos x="0" y="0"/>
            <wp:positionH relativeFrom="column">
              <wp:posOffset>577167</wp:posOffset>
            </wp:positionH>
            <wp:positionV relativeFrom="paragraph">
              <wp:posOffset>157480</wp:posOffset>
            </wp:positionV>
            <wp:extent cx="4114800" cy="1571625"/>
            <wp:effectExtent l="0" t="0" r="0" b="9525"/>
            <wp:wrapNone/>
            <wp:docPr id="3" name="Grafik 3"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443C5C" w14:textId="77777777" w:rsidR="00E13780" w:rsidRPr="00A32053" w:rsidRDefault="00E13780" w:rsidP="00E13780">
      <w:pPr>
        <w:spacing w:line="276" w:lineRule="auto"/>
        <w:jc w:val="both"/>
        <w:rPr>
          <w:rFonts w:ascii="Arial" w:hAnsi="Arial" w:cs="Arial"/>
          <w:sz w:val="19"/>
          <w:szCs w:val="19"/>
          <w:lang w:val="de-CH"/>
          <w:rPrChange w:id="1203" w:author="Frederic GASPAR" w:date="2020-07-08T12:07:00Z">
            <w:rPr>
              <w:rFonts w:ascii="Arial" w:hAnsi="Arial" w:cs="Arial"/>
              <w:sz w:val="19"/>
              <w:szCs w:val="19"/>
            </w:rPr>
          </w:rPrChange>
        </w:rPr>
      </w:pPr>
      <w:r w:rsidRPr="00A32053">
        <w:rPr>
          <w:rFonts w:ascii="Arial" w:hAnsi="Arial" w:cs="Arial"/>
          <w:sz w:val="19"/>
          <w:szCs w:val="19"/>
          <w:lang w:val="de-CH"/>
          <w:rPrChange w:id="1204" w:author="Frederic GASPAR" w:date="2020-07-08T12:07:00Z">
            <w:rPr>
              <w:rFonts w:ascii="Arial" w:hAnsi="Arial" w:cs="Arial"/>
              <w:sz w:val="19"/>
              <w:szCs w:val="19"/>
            </w:rPr>
          </w:rPrChange>
        </w:rPr>
        <w:t xml:space="preserve"> </w:t>
      </w:r>
    </w:p>
    <w:p w14:paraId="6BCC42D3" w14:textId="77777777" w:rsidR="00E13780" w:rsidRPr="00A32053" w:rsidRDefault="00E13780" w:rsidP="00C00B83">
      <w:pPr>
        <w:spacing w:line="276" w:lineRule="auto"/>
        <w:jc w:val="both"/>
        <w:rPr>
          <w:rFonts w:ascii="Arial" w:hAnsi="Arial" w:cs="Arial"/>
          <w:sz w:val="19"/>
          <w:szCs w:val="19"/>
          <w:lang w:val="de-CH"/>
          <w:rPrChange w:id="1205" w:author="Frederic GASPAR" w:date="2020-07-08T12:07:00Z">
            <w:rPr>
              <w:rFonts w:ascii="Arial" w:hAnsi="Arial" w:cs="Arial"/>
              <w:sz w:val="19"/>
              <w:szCs w:val="19"/>
            </w:rPr>
          </w:rPrChange>
        </w:rPr>
      </w:pPr>
    </w:p>
    <w:p w14:paraId="162C9BB5" w14:textId="77777777" w:rsidR="00E13780" w:rsidRPr="00A32053" w:rsidRDefault="00E13780" w:rsidP="00C00B83">
      <w:pPr>
        <w:spacing w:line="276" w:lineRule="auto"/>
        <w:jc w:val="both"/>
        <w:rPr>
          <w:rFonts w:ascii="Arial" w:hAnsi="Arial" w:cs="Arial"/>
          <w:sz w:val="19"/>
          <w:szCs w:val="19"/>
          <w:lang w:val="de-CH"/>
          <w:rPrChange w:id="1206" w:author="Frederic GASPAR" w:date="2020-07-08T12:07:00Z">
            <w:rPr>
              <w:rFonts w:ascii="Arial" w:hAnsi="Arial" w:cs="Arial"/>
              <w:sz w:val="19"/>
              <w:szCs w:val="19"/>
            </w:rPr>
          </w:rPrChange>
        </w:rPr>
      </w:pPr>
    </w:p>
    <w:sectPr w:rsidR="00E13780" w:rsidRPr="00A32053">
      <w:headerReference w:type="default" r:id="rId3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Lisibach, Angela" w:date="2020-07-08T09:28:00Z" w:initials="LA">
    <w:p w14:paraId="06A3B83D" w14:textId="66C35A8F" w:rsidR="00404A72" w:rsidRPr="00793CE2" w:rsidRDefault="00404A72">
      <w:pPr>
        <w:pStyle w:val="Commentaire"/>
        <w:rPr>
          <w:lang w:val="en-US"/>
        </w:rPr>
      </w:pPr>
      <w:r>
        <w:rPr>
          <w:rStyle w:val="Marquedecommentaire"/>
        </w:rPr>
        <w:annotationRef/>
      </w:r>
      <w:r w:rsidRPr="00793CE2">
        <w:rPr>
          <w:lang w:val="en-US"/>
        </w:rPr>
        <w:t>Sry I did not see the reference </w:t>
      </w:r>
      <w:r>
        <w:sym w:font="Wingdings" w:char="F04A"/>
      </w:r>
    </w:p>
  </w:comment>
  <w:comment w:id="118" w:author="Lutters, Monika" w:date="2020-06-24T14:20:00Z" w:initials="LM">
    <w:p w14:paraId="425C4A0F" w14:textId="77777777" w:rsidR="00404A72" w:rsidRPr="00DF29A4" w:rsidRDefault="00404A72" w:rsidP="005F3269">
      <w:pPr>
        <w:pStyle w:val="Commentaire"/>
        <w:rPr>
          <w:lang w:val="en-US"/>
        </w:rPr>
      </w:pPr>
      <w:r>
        <w:rPr>
          <w:rStyle w:val="Marquedecommentaire"/>
        </w:rPr>
        <w:annotationRef/>
      </w:r>
      <w:r w:rsidRPr="00DF29A4">
        <w:rPr>
          <w:lang w:val="en-US"/>
        </w:rPr>
        <w:t>See comment above</w:t>
      </w:r>
    </w:p>
  </w:comment>
  <w:comment w:id="119" w:author="Frederic GASPAR" w:date="2020-07-07T18:33:00Z" w:initials="FG">
    <w:p w14:paraId="6991F2E5" w14:textId="77777777" w:rsidR="00404A72" w:rsidRPr="00DF29A4" w:rsidRDefault="00404A72">
      <w:pPr>
        <w:pStyle w:val="Commentaire"/>
        <w:rPr>
          <w:lang w:val="en-US"/>
        </w:rPr>
      </w:pPr>
      <w:r>
        <w:rPr>
          <w:rStyle w:val="Marquedecommentaire"/>
        </w:rPr>
        <w:annotationRef/>
      </w:r>
    </w:p>
  </w:comment>
  <w:comment w:id="161" w:author="Lisibach, Angela" w:date="2020-07-08T09:39:00Z" w:initials="LA">
    <w:p w14:paraId="35DE9F4F" w14:textId="61688951" w:rsidR="00404A72" w:rsidRPr="0030706F" w:rsidRDefault="00404A72">
      <w:pPr>
        <w:pStyle w:val="Commentaire"/>
        <w:rPr>
          <w:lang w:val="en-US"/>
        </w:rPr>
      </w:pPr>
      <w:r>
        <w:rPr>
          <w:rStyle w:val="Marquedecommentaire"/>
        </w:rPr>
        <w:annotationRef/>
      </w:r>
      <w:r w:rsidRPr="0030706F">
        <w:rPr>
          <w:lang w:val="en-US"/>
        </w:rPr>
        <w:t>Annex 2 ?</w:t>
      </w:r>
    </w:p>
  </w:comment>
  <w:comment w:id="169" w:author="Lisibach, Angela" w:date="2020-07-08T09:40:00Z" w:initials="LA">
    <w:p w14:paraId="0268CCD5" w14:textId="038B1AF0" w:rsidR="00404A72" w:rsidRPr="0030706F" w:rsidRDefault="00404A72">
      <w:pPr>
        <w:pStyle w:val="Commentaire"/>
        <w:rPr>
          <w:lang w:val="en-US"/>
        </w:rPr>
      </w:pPr>
      <w:r>
        <w:rPr>
          <w:rStyle w:val="Marquedecommentaire"/>
        </w:rPr>
        <w:annotationRef/>
      </w:r>
      <w:r w:rsidRPr="0030706F">
        <w:rPr>
          <w:lang w:val="en-US"/>
        </w:rPr>
        <w:t xml:space="preserve">I agree and also for renal failure we annotate the stage : </w:t>
      </w:r>
      <w:r>
        <w:rPr>
          <w:lang w:val="en-US"/>
        </w:rPr>
        <w:t xml:space="preserve">can we reference these stages? </w:t>
      </w:r>
    </w:p>
  </w:comment>
  <w:comment w:id="525" w:author="Lisibach, Angela" w:date="2020-07-08T09:36:00Z" w:initials="LA">
    <w:p w14:paraId="3459C626" w14:textId="23BA1C5B" w:rsidR="00404A72" w:rsidRPr="0030706F" w:rsidRDefault="00404A72">
      <w:pPr>
        <w:pStyle w:val="Commentaire"/>
        <w:rPr>
          <w:lang w:val="en-US"/>
        </w:rPr>
      </w:pPr>
      <w:r>
        <w:rPr>
          <w:rStyle w:val="Marquedecommentaire"/>
        </w:rPr>
        <w:annotationRef/>
      </w:r>
      <w:r w:rsidRPr="0030706F">
        <w:rPr>
          <w:lang w:val="en-US"/>
        </w:rPr>
        <w:t>Can we truly annotate age ? A</w:t>
      </w:r>
      <w:r>
        <w:rPr>
          <w:lang w:val="en-US"/>
        </w:rPr>
        <w:t>re study population inclusion criteria is already the elderly with 65 and above (same goes for the list below III)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A3B83D" w15:done="0"/>
  <w15:commentEx w15:paraId="425C4A0F" w15:done="0"/>
  <w15:commentEx w15:paraId="6991F2E5" w15:paraIdParent="425C4A0F" w15:done="0"/>
  <w15:commentEx w15:paraId="35DE9F4F" w15:done="0"/>
  <w15:commentEx w15:paraId="0268CCD5" w15:done="0"/>
  <w15:commentEx w15:paraId="3459C62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7A3B4" w14:textId="77777777" w:rsidR="00B83712" w:rsidRDefault="00B83712" w:rsidP="009A2D3F">
      <w:r>
        <w:separator/>
      </w:r>
    </w:p>
  </w:endnote>
  <w:endnote w:type="continuationSeparator" w:id="0">
    <w:p w14:paraId="6E5F5133" w14:textId="77777777" w:rsidR="00B83712" w:rsidRDefault="00B83712" w:rsidP="009A2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3389E" w14:textId="77777777" w:rsidR="00B83712" w:rsidRDefault="00B83712" w:rsidP="009A2D3F">
      <w:r>
        <w:separator/>
      </w:r>
    </w:p>
  </w:footnote>
  <w:footnote w:type="continuationSeparator" w:id="0">
    <w:p w14:paraId="227A6077" w14:textId="77777777" w:rsidR="00B83712" w:rsidRDefault="00B83712" w:rsidP="009A2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3A980" w14:textId="77777777" w:rsidR="00404A72" w:rsidRDefault="00404A72">
    <w:pPr>
      <w:pStyle w:val="En-tte"/>
    </w:pPr>
    <w:r>
      <w:rPr>
        <w:noProof/>
        <w:lang w:eastAsia="fr-CH"/>
      </w:rPr>
      <w:drawing>
        <wp:anchor distT="0" distB="0" distL="114300" distR="114300" simplePos="0" relativeHeight="251658240" behindDoc="0" locked="0" layoutInCell="1" allowOverlap="1" wp14:anchorId="2FE709E7" wp14:editId="4D73BC62">
          <wp:simplePos x="0" y="0"/>
          <wp:positionH relativeFrom="column">
            <wp:posOffset>-657011</wp:posOffset>
          </wp:positionH>
          <wp:positionV relativeFrom="paragraph">
            <wp:posOffset>-361913</wp:posOffset>
          </wp:positionV>
          <wp:extent cx="768551" cy="728594"/>
          <wp:effectExtent l="952" t="0" r="0" b="0"/>
          <wp:wrapNone/>
          <wp:docPr id="2" name="Image 1">
            <a:extLst xmlns:a="http://schemas.openxmlformats.org/drawingml/2006/main">
              <a:ext uri="{FF2B5EF4-FFF2-40B4-BE49-F238E27FC236}">
                <a16:creationId xmlns:a16="http://schemas.microsoft.com/office/drawing/2014/main" id="{AB8825D0-BA10-C94E-A31F-A58485567DF4}"/>
              </a:ext>
            </a:extLst>
          </wp:docPr>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AB8825D0-BA10-C94E-A31F-A58485567DF4}"/>
                      </a:ext>
                    </a:extLst>
                  </pic:cNvPr>
                  <pic:cNvPicPr/>
                </pic:nvPicPr>
                <pic:blipFill rotWithShape="1">
                  <a:blip r:embed="rId1" cstate="print">
                    <a:extLst>
                      <a:ext uri="{28A0092B-C50C-407E-A947-70E740481C1C}">
                        <a14:useLocalDpi xmlns:a14="http://schemas.microsoft.com/office/drawing/2010/main" val="0"/>
                      </a:ext>
                    </a:extLst>
                  </a:blip>
                  <a:srcRect l="12472" t="49411" r="9537"/>
                  <a:stretch/>
                </pic:blipFill>
                <pic:spPr>
                  <a:xfrm rot="16200000">
                    <a:off x="0" y="0"/>
                    <a:ext cx="768551" cy="72859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91C"/>
    <w:multiLevelType w:val="hybridMultilevel"/>
    <w:tmpl w:val="69BA831C"/>
    <w:lvl w:ilvl="0" w:tplc="7FC8B746">
      <w:numFmt w:val="bullet"/>
      <w:lvlText w:val="-"/>
      <w:lvlJc w:val="left"/>
      <w:pPr>
        <w:ind w:left="720" w:hanging="360"/>
      </w:pPr>
      <w:rPr>
        <w:rFonts w:ascii="Calibri" w:eastAsiaTheme="minorHAnsi" w:hAnsi="Calibri" w:cs="Calibri" w:hint="default"/>
        <w:sz w:val="14"/>
        <w:szCs w:val="1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2F7793"/>
    <w:multiLevelType w:val="hybridMultilevel"/>
    <w:tmpl w:val="3A181582"/>
    <w:lvl w:ilvl="0" w:tplc="7FC8B746">
      <w:numFmt w:val="bullet"/>
      <w:lvlText w:val="-"/>
      <w:lvlJc w:val="left"/>
      <w:pPr>
        <w:ind w:left="720" w:hanging="360"/>
      </w:pPr>
      <w:rPr>
        <w:rFonts w:ascii="Calibri" w:eastAsiaTheme="minorHAnsi" w:hAnsi="Calibri" w:cs="Calibri" w:hint="default"/>
        <w:sz w:val="14"/>
        <w:szCs w:val="1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DF3B54"/>
    <w:multiLevelType w:val="hybridMultilevel"/>
    <w:tmpl w:val="6A9ECAD0"/>
    <w:lvl w:ilvl="0" w:tplc="7FC8B746">
      <w:numFmt w:val="bullet"/>
      <w:lvlText w:val="-"/>
      <w:lvlJc w:val="left"/>
      <w:pPr>
        <w:ind w:left="720" w:hanging="360"/>
      </w:pPr>
      <w:rPr>
        <w:rFonts w:ascii="Calibri" w:eastAsiaTheme="minorHAnsi" w:hAnsi="Calibri" w:cs="Calibri" w:hint="default"/>
        <w:sz w:val="14"/>
        <w:szCs w:val="1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D7A39C7"/>
    <w:multiLevelType w:val="hybridMultilevel"/>
    <w:tmpl w:val="95B00398"/>
    <w:lvl w:ilvl="0" w:tplc="0EAE8428">
      <w:start w:val="1"/>
      <w:numFmt w:val="upperRoman"/>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1E83493"/>
    <w:multiLevelType w:val="hybridMultilevel"/>
    <w:tmpl w:val="6E508696"/>
    <w:lvl w:ilvl="0" w:tplc="100C0011">
      <w:start w:val="1"/>
      <w:numFmt w:val="decimal"/>
      <w:lvlText w:val="%1)"/>
      <w:lvlJc w:val="left"/>
      <w:pPr>
        <w:ind w:left="720" w:hanging="360"/>
      </w:pPr>
    </w:lvl>
    <w:lvl w:ilvl="1" w:tplc="100C0011">
      <w:start w:val="1"/>
      <w:numFmt w:val="decimal"/>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CE25087"/>
    <w:multiLevelType w:val="hybridMultilevel"/>
    <w:tmpl w:val="E1D8CCAA"/>
    <w:lvl w:ilvl="0" w:tplc="7FC8B746">
      <w:numFmt w:val="bullet"/>
      <w:lvlText w:val="-"/>
      <w:lvlJc w:val="left"/>
      <w:pPr>
        <w:ind w:left="720" w:hanging="360"/>
      </w:pPr>
      <w:rPr>
        <w:rFonts w:ascii="Calibri" w:eastAsiaTheme="minorHAnsi" w:hAnsi="Calibri" w:cs="Calibri" w:hint="default"/>
        <w:sz w:val="14"/>
        <w:szCs w:val="1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3771B24"/>
    <w:multiLevelType w:val="hybridMultilevel"/>
    <w:tmpl w:val="D9CACE08"/>
    <w:lvl w:ilvl="0" w:tplc="7FC8B746">
      <w:numFmt w:val="bullet"/>
      <w:lvlText w:val="-"/>
      <w:lvlJc w:val="left"/>
      <w:pPr>
        <w:ind w:left="720" w:hanging="360"/>
      </w:pPr>
      <w:rPr>
        <w:rFonts w:ascii="Calibri" w:eastAsiaTheme="minorHAnsi" w:hAnsi="Calibri" w:cs="Calibri" w:hint="default"/>
        <w:sz w:val="14"/>
        <w:szCs w:val="1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FD50276"/>
    <w:multiLevelType w:val="hybridMultilevel"/>
    <w:tmpl w:val="3432E02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16C1407"/>
    <w:multiLevelType w:val="hybridMultilevel"/>
    <w:tmpl w:val="99CC8D0C"/>
    <w:lvl w:ilvl="0" w:tplc="7FC8B746">
      <w:numFmt w:val="bullet"/>
      <w:lvlText w:val="-"/>
      <w:lvlJc w:val="left"/>
      <w:pPr>
        <w:ind w:left="720" w:hanging="360"/>
      </w:pPr>
      <w:rPr>
        <w:rFonts w:ascii="Calibri" w:eastAsiaTheme="minorHAnsi" w:hAnsi="Calibri" w:cs="Calibri" w:hint="default"/>
        <w:sz w:val="14"/>
        <w:szCs w:val="1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34D142D"/>
    <w:multiLevelType w:val="hybridMultilevel"/>
    <w:tmpl w:val="1CD8CF54"/>
    <w:lvl w:ilvl="0" w:tplc="C7988DCA">
      <w:start w:val="1"/>
      <w:numFmt w:val="decimal"/>
      <w:lvlText w:val="%1."/>
      <w:lvlJc w:val="left"/>
      <w:pPr>
        <w:ind w:left="1070" w:hanging="71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A25394C"/>
    <w:multiLevelType w:val="hybridMultilevel"/>
    <w:tmpl w:val="085C31BC"/>
    <w:lvl w:ilvl="0" w:tplc="4F9445A2">
      <w:start w:val="1"/>
      <w:numFmt w:val="upperRoman"/>
      <w:lvlText w:val="%1."/>
      <w:lvlJc w:val="left"/>
      <w:pPr>
        <w:ind w:left="862" w:hanging="720"/>
      </w:pPr>
      <w:rPr>
        <w:rFonts w:hint="default"/>
        <w:vertAlign w:val="baseline"/>
      </w:rPr>
    </w:lvl>
    <w:lvl w:ilvl="1" w:tplc="4D984268">
      <w:start w:val="4"/>
      <w:numFmt w:val="bullet"/>
      <w:lvlText w:val="·"/>
      <w:lvlJc w:val="left"/>
      <w:pPr>
        <w:ind w:left="1620" w:hanging="540"/>
      </w:pPr>
      <w:rPr>
        <w:rFonts w:ascii="Arial" w:eastAsiaTheme="minorHAnsi" w:hAnsi="Arial" w:cs="Aria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B5A6E7D"/>
    <w:multiLevelType w:val="hybridMultilevel"/>
    <w:tmpl w:val="08807CCC"/>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68E512C"/>
    <w:multiLevelType w:val="hybridMultilevel"/>
    <w:tmpl w:val="A1C8F28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88B1ADB"/>
    <w:multiLevelType w:val="hybridMultilevel"/>
    <w:tmpl w:val="FD4E23A6"/>
    <w:lvl w:ilvl="0" w:tplc="EA7886A2">
      <w:start w:val="1"/>
      <w:numFmt w:val="lowerLetter"/>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BACA2E">
      <w:start w:val="1"/>
      <w:numFmt w:val="lowerLetter"/>
      <w:lvlText w:val="%2"/>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970F874">
      <w:start w:val="1"/>
      <w:numFmt w:val="lowerRoman"/>
      <w:lvlText w:val="%3"/>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4100F28">
      <w:start w:val="1"/>
      <w:numFmt w:val="decimal"/>
      <w:lvlText w:val="%4"/>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4F88CB2">
      <w:start w:val="1"/>
      <w:numFmt w:val="lowerLetter"/>
      <w:lvlText w:val="%5"/>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4DEB460">
      <w:start w:val="1"/>
      <w:numFmt w:val="lowerRoman"/>
      <w:lvlText w:val="%6"/>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B60B06">
      <w:start w:val="1"/>
      <w:numFmt w:val="decimal"/>
      <w:lvlText w:val="%7"/>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5D886AA">
      <w:start w:val="1"/>
      <w:numFmt w:val="lowerLetter"/>
      <w:lvlText w:val="%8"/>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82D4CC">
      <w:start w:val="1"/>
      <w:numFmt w:val="lowerRoman"/>
      <w:lvlText w:val="%9"/>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0350D3D"/>
    <w:multiLevelType w:val="hybridMultilevel"/>
    <w:tmpl w:val="94724504"/>
    <w:lvl w:ilvl="0" w:tplc="FADEC74E">
      <w:start w:val="1"/>
      <w:numFmt w:val="bullet"/>
      <w:lvlText w:val=""/>
      <w:lvlJc w:val="left"/>
      <w:pPr>
        <w:ind w:left="720" w:hanging="360"/>
      </w:pPr>
      <w:rPr>
        <w:rFonts w:ascii="Symbol" w:eastAsia="Times New Roman" w:hAnsi="Symbol"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2965957"/>
    <w:multiLevelType w:val="hybridMultilevel"/>
    <w:tmpl w:val="E17AB3BC"/>
    <w:lvl w:ilvl="0" w:tplc="9FAC0F78">
      <w:start w:val="1"/>
      <w:numFmt w:val="upperRoman"/>
      <w:lvlText w:val="%1."/>
      <w:lvlJc w:val="left"/>
      <w:pPr>
        <w:ind w:left="862" w:hanging="720"/>
      </w:pPr>
      <w:rPr>
        <w:rFonts w:hint="default"/>
        <w:b/>
      </w:rPr>
    </w:lvl>
    <w:lvl w:ilvl="1" w:tplc="100C0019" w:tentative="1">
      <w:start w:val="1"/>
      <w:numFmt w:val="lowerLetter"/>
      <w:lvlText w:val="%2."/>
      <w:lvlJc w:val="left"/>
      <w:pPr>
        <w:ind w:left="1222" w:hanging="360"/>
      </w:pPr>
    </w:lvl>
    <w:lvl w:ilvl="2" w:tplc="100C001B" w:tentative="1">
      <w:start w:val="1"/>
      <w:numFmt w:val="lowerRoman"/>
      <w:lvlText w:val="%3."/>
      <w:lvlJc w:val="right"/>
      <w:pPr>
        <w:ind w:left="1942" w:hanging="180"/>
      </w:pPr>
    </w:lvl>
    <w:lvl w:ilvl="3" w:tplc="100C000F" w:tentative="1">
      <w:start w:val="1"/>
      <w:numFmt w:val="decimal"/>
      <w:lvlText w:val="%4."/>
      <w:lvlJc w:val="left"/>
      <w:pPr>
        <w:ind w:left="2662" w:hanging="360"/>
      </w:pPr>
    </w:lvl>
    <w:lvl w:ilvl="4" w:tplc="100C0019" w:tentative="1">
      <w:start w:val="1"/>
      <w:numFmt w:val="lowerLetter"/>
      <w:lvlText w:val="%5."/>
      <w:lvlJc w:val="left"/>
      <w:pPr>
        <w:ind w:left="3382" w:hanging="360"/>
      </w:pPr>
    </w:lvl>
    <w:lvl w:ilvl="5" w:tplc="100C001B" w:tentative="1">
      <w:start w:val="1"/>
      <w:numFmt w:val="lowerRoman"/>
      <w:lvlText w:val="%6."/>
      <w:lvlJc w:val="right"/>
      <w:pPr>
        <w:ind w:left="4102" w:hanging="180"/>
      </w:pPr>
    </w:lvl>
    <w:lvl w:ilvl="6" w:tplc="100C000F" w:tentative="1">
      <w:start w:val="1"/>
      <w:numFmt w:val="decimal"/>
      <w:lvlText w:val="%7."/>
      <w:lvlJc w:val="left"/>
      <w:pPr>
        <w:ind w:left="4822" w:hanging="360"/>
      </w:pPr>
    </w:lvl>
    <w:lvl w:ilvl="7" w:tplc="100C0019" w:tentative="1">
      <w:start w:val="1"/>
      <w:numFmt w:val="lowerLetter"/>
      <w:lvlText w:val="%8."/>
      <w:lvlJc w:val="left"/>
      <w:pPr>
        <w:ind w:left="5542" w:hanging="360"/>
      </w:pPr>
    </w:lvl>
    <w:lvl w:ilvl="8" w:tplc="100C001B" w:tentative="1">
      <w:start w:val="1"/>
      <w:numFmt w:val="lowerRoman"/>
      <w:lvlText w:val="%9."/>
      <w:lvlJc w:val="right"/>
      <w:pPr>
        <w:ind w:left="6262" w:hanging="180"/>
      </w:pPr>
    </w:lvl>
  </w:abstractNum>
  <w:abstractNum w:abstractNumId="16" w15:restartNumberingAfterBreak="0">
    <w:nsid w:val="62C141E1"/>
    <w:multiLevelType w:val="hybridMultilevel"/>
    <w:tmpl w:val="664A92D2"/>
    <w:lvl w:ilvl="0" w:tplc="7FC8B746">
      <w:numFmt w:val="bullet"/>
      <w:lvlText w:val="-"/>
      <w:lvlJc w:val="left"/>
      <w:pPr>
        <w:ind w:left="720" w:hanging="360"/>
      </w:pPr>
      <w:rPr>
        <w:rFonts w:ascii="Calibri" w:eastAsiaTheme="minorHAnsi" w:hAnsi="Calibri" w:cs="Calibri" w:hint="default"/>
        <w:sz w:val="14"/>
        <w:szCs w:val="1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38D7662"/>
    <w:multiLevelType w:val="hybridMultilevel"/>
    <w:tmpl w:val="8F6E19DE"/>
    <w:lvl w:ilvl="0" w:tplc="3ADC67B8">
      <w:start w:val="1"/>
      <w:numFmt w:val="bullet"/>
      <w:lvlText w:val=""/>
      <w:lvlJc w:val="left"/>
      <w:pPr>
        <w:ind w:left="410" w:hanging="360"/>
      </w:pPr>
      <w:rPr>
        <w:rFonts w:ascii="Symbol" w:eastAsia="Times New Roman" w:hAnsi="Symbol" w:cs="Arial" w:hint="default"/>
      </w:rPr>
    </w:lvl>
    <w:lvl w:ilvl="1" w:tplc="100C0003" w:tentative="1">
      <w:start w:val="1"/>
      <w:numFmt w:val="bullet"/>
      <w:lvlText w:val="o"/>
      <w:lvlJc w:val="left"/>
      <w:pPr>
        <w:ind w:left="1130" w:hanging="360"/>
      </w:pPr>
      <w:rPr>
        <w:rFonts w:ascii="Courier New" w:hAnsi="Courier New" w:cs="Courier New" w:hint="default"/>
      </w:rPr>
    </w:lvl>
    <w:lvl w:ilvl="2" w:tplc="100C0005" w:tentative="1">
      <w:start w:val="1"/>
      <w:numFmt w:val="bullet"/>
      <w:lvlText w:val=""/>
      <w:lvlJc w:val="left"/>
      <w:pPr>
        <w:ind w:left="1850" w:hanging="360"/>
      </w:pPr>
      <w:rPr>
        <w:rFonts w:ascii="Wingdings" w:hAnsi="Wingdings" w:hint="default"/>
      </w:rPr>
    </w:lvl>
    <w:lvl w:ilvl="3" w:tplc="100C0001" w:tentative="1">
      <w:start w:val="1"/>
      <w:numFmt w:val="bullet"/>
      <w:lvlText w:val=""/>
      <w:lvlJc w:val="left"/>
      <w:pPr>
        <w:ind w:left="2570" w:hanging="360"/>
      </w:pPr>
      <w:rPr>
        <w:rFonts w:ascii="Symbol" w:hAnsi="Symbol" w:hint="default"/>
      </w:rPr>
    </w:lvl>
    <w:lvl w:ilvl="4" w:tplc="100C0003" w:tentative="1">
      <w:start w:val="1"/>
      <w:numFmt w:val="bullet"/>
      <w:lvlText w:val="o"/>
      <w:lvlJc w:val="left"/>
      <w:pPr>
        <w:ind w:left="3290" w:hanging="360"/>
      </w:pPr>
      <w:rPr>
        <w:rFonts w:ascii="Courier New" w:hAnsi="Courier New" w:cs="Courier New" w:hint="default"/>
      </w:rPr>
    </w:lvl>
    <w:lvl w:ilvl="5" w:tplc="100C0005" w:tentative="1">
      <w:start w:val="1"/>
      <w:numFmt w:val="bullet"/>
      <w:lvlText w:val=""/>
      <w:lvlJc w:val="left"/>
      <w:pPr>
        <w:ind w:left="4010" w:hanging="360"/>
      </w:pPr>
      <w:rPr>
        <w:rFonts w:ascii="Wingdings" w:hAnsi="Wingdings" w:hint="default"/>
      </w:rPr>
    </w:lvl>
    <w:lvl w:ilvl="6" w:tplc="100C0001" w:tentative="1">
      <w:start w:val="1"/>
      <w:numFmt w:val="bullet"/>
      <w:lvlText w:val=""/>
      <w:lvlJc w:val="left"/>
      <w:pPr>
        <w:ind w:left="4730" w:hanging="360"/>
      </w:pPr>
      <w:rPr>
        <w:rFonts w:ascii="Symbol" w:hAnsi="Symbol" w:hint="default"/>
      </w:rPr>
    </w:lvl>
    <w:lvl w:ilvl="7" w:tplc="100C0003" w:tentative="1">
      <w:start w:val="1"/>
      <w:numFmt w:val="bullet"/>
      <w:lvlText w:val="o"/>
      <w:lvlJc w:val="left"/>
      <w:pPr>
        <w:ind w:left="5450" w:hanging="360"/>
      </w:pPr>
      <w:rPr>
        <w:rFonts w:ascii="Courier New" w:hAnsi="Courier New" w:cs="Courier New" w:hint="default"/>
      </w:rPr>
    </w:lvl>
    <w:lvl w:ilvl="8" w:tplc="100C0005" w:tentative="1">
      <w:start w:val="1"/>
      <w:numFmt w:val="bullet"/>
      <w:lvlText w:val=""/>
      <w:lvlJc w:val="left"/>
      <w:pPr>
        <w:ind w:left="6170" w:hanging="360"/>
      </w:pPr>
      <w:rPr>
        <w:rFonts w:ascii="Wingdings" w:hAnsi="Wingdings" w:hint="default"/>
      </w:rPr>
    </w:lvl>
  </w:abstractNum>
  <w:abstractNum w:abstractNumId="18" w15:restartNumberingAfterBreak="0">
    <w:nsid w:val="6B05001D"/>
    <w:multiLevelType w:val="hybridMultilevel"/>
    <w:tmpl w:val="FFA651F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B457A76"/>
    <w:multiLevelType w:val="hybridMultilevel"/>
    <w:tmpl w:val="20C8FFAA"/>
    <w:lvl w:ilvl="0" w:tplc="7FC8B746">
      <w:numFmt w:val="bullet"/>
      <w:lvlText w:val="-"/>
      <w:lvlJc w:val="left"/>
      <w:pPr>
        <w:ind w:left="720" w:hanging="360"/>
      </w:pPr>
      <w:rPr>
        <w:rFonts w:ascii="Calibri" w:eastAsiaTheme="minorHAnsi" w:hAnsi="Calibri" w:cs="Calibri" w:hint="default"/>
        <w:sz w:val="14"/>
        <w:szCs w:val="10"/>
      </w:rPr>
    </w:lvl>
    <w:lvl w:ilvl="1" w:tplc="7FC8B746">
      <w:numFmt w:val="bullet"/>
      <w:lvlText w:val="-"/>
      <w:lvlJc w:val="left"/>
      <w:pPr>
        <w:ind w:left="1440" w:hanging="360"/>
      </w:pPr>
      <w:rPr>
        <w:rFonts w:ascii="Calibri" w:eastAsiaTheme="minorHAnsi" w:hAnsi="Calibri" w:cs="Calibri" w:hint="default"/>
        <w:sz w:val="14"/>
        <w:szCs w:val="10"/>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0077973"/>
    <w:multiLevelType w:val="hybridMultilevel"/>
    <w:tmpl w:val="08807CCC"/>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7DE4F72"/>
    <w:multiLevelType w:val="hybridMultilevel"/>
    <w:tmpl w:val="FD4E23A6"/>
    <w:lvl w:ilvl="0" w:tplc="EA7886A2">
      <w:start w:val="1"/>
      <w:numFmt w:val="lowerLetter"/>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BACA2E">
      <w:start w:val="1"/>
      <w:numFmt w:val="lowerLetter"/>
      <w:lvlText w:val="%2"/>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970F874">
      <w:start w:val="1"/>
      <w:numFmt w:val="lowerRoman"/>
      <w:lvlText w:val="%3"/>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4100F28">
      <w:start w:val="1"/>
      <w:numFmt w:val="decimal"/>
      <w:lvlText w:val="%4"/>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4F88CB2">
      <w:start w:val="1"/>
      <w:numFmt w:val="lowerLetter"/>
      <w:lvlText w:val="%5"/>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4DEB460">
      <w:start w:val="1"/>
      <w:numFmt w:val="lowerRoman"/>
      <w:lvlText w:val="%6"/>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B60B06">
      <w:start w:val="1"/>
      <w:numFmt w:val="decimal"/>
      <w:lvlText w:val="%7"/>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5D886AA">
      <w:start w:val="1"/>
      <w:numFmt w:val="lowerLetter"/>
      <w:lvlText w:val="%8"/>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82D4CC">
      <w:start w:val="1"/>
      <w:numFmt w:val="lowerRoman"/>
      <w:lvlText w:val="%9"/>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8DD1931"/>
    <w:multiLevelType w:val="hybridMultilevel"/>
    <w:tmpl w:val="08807CCC"/>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9CD7652"/>
    <w:multiLevelType w:val="hybridMultilevel"/>
    <w:tmpl w:val="EB84C6CC"/>
    <w:lvl w:ilvl="0" w:tplc="7FC8B746">
      <w:numFmt w:val="bullet"/>
      <w:lvlText w:val="-"/>
      <w:lvlJc w:val="left"/>
      <w:pPr>
        <w:ind w:left="720" w:hanging="360"/>
      </w:pPr>
      <w:rPr>
        <w:rFonts w:ascii="Calibri" w:eastAsiaTheme="minorHAnsi" w:hAnsi="Calibri" w:cs="Calibri" w:hint="default"/>
        <w:sz w:val="14"/>
        <w:szCs w:val="1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E637E11"/>
    <w:multiLevelType w:val="hybridMultilevel"/>
    <w:tmpl w:val="6F50CA1A"/>
    <w:lvl w:ilvl="0" w:tplc="100C0011">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EF0209D"/>
    <w:multiLevelType w:val="hybridMultilevel"/>
    <w:tmpl w:val="356AB42C"/>
    <w:lvl w:ilvl="0" w:tplc="0EAE8428">
      <w:start w:val="1"/>
      <w:numFmt w:val="upperRoman"/>
      <w:lvlText w:val="%1."/>
      <w:lvlJc w:val="left"/>
      <w:pPr>
        <w:ind w:left="720" w:hanging="360"/>
      </w:pPr>
      <w:rPr>
        <w:rFonts w:hint="default"/>
      </w:rPr>
    </w:lvl>
    <w:lvl w:ilvl="1" w:tplc="100C0011">
      <w:start w:val="1"/>
      <w:numFmt w:val="decimal"/>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0"/>
  </w:num>
  <w:num w:numId="5">
    <w:abstractNumId w:val="23"/>
  </w:num>
  <w:num w:numId="6">
    <w:abstractNumId w:val="19"/>
  </w:num>
  <w:num w:numId="7">
    <w:abstractNumId w:val="0"/>
  </w:num>
  <w:num w:numId="8">
    <w:abstractNumId w:val="8"/>
  </w:num>
  <w:num w:numId="9">
    <w:abstractNumId w:val="1"/>
  </w:num>
  <w:num w:numId="10">
    <w:abstractNumId w:val="5"/>
  </w:num>
  <w:num w:numId="11">
    <w:abstractNumId w:val="16"/>
  </w:num>
  <w:num w:numId="12">
    <w:abstractNumId w:val="17"/>
  </w:num>
  <w:num w:numId="13">
    <w:abstractNumId w:val="14"/>
  </w:num>
  <w:num w:numId="14">
    <w:abstractNumId w:val="25"/>
  </w:num>
  <w:num w:numId="15">
    <w:abstractNumId w:val="3"/>
  </w:num>
  <w:num w:numId="16">
    <w:abstractNumId w:val="24"/>
  </w:num>
  <w:num w:numId="17">
    <w:abstractNumId w:val="4"/>
  </w:num>
  <w:num w:numId="18">
    <w:abstractNumId w:val="7"/>
  </w:num>
  <w:num w:numId="19">
    <w:abstractNumId w:val="12"/>
  </w:num>
  <w:num w:numId="20">
    <w:abstractNumId w:val="18"/>
  </w:num>
  <w:num w:numId="21">
    <w:abstractNumId w:val="11"/>
  </w:num>
  <w:num w:numId="22">
    <w:abstractNumId w:val="22"/>
  </w:num>
  <w:num w:numId="23">
    <w:abstractNumId w:val="20"/>
  </w:num>
  <w:num w:numId="24">
    <w:abstractNumId w:val="15"/>
  </w:num>
  <w:num w:numId="25">
    <w:abstractNumId w:val="6"/>
  </w:num>
  <w:num w:numId="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sibach, Angela">
    <w15:presenceInfo w15:providerId="AD" w15:userId="S-1-5-21-2124967372-1826044171-783698976-33610"/>
  </w15:person>
  <w15:person w15:author="Frederic GASPAR">
    <w15:presenceInfo w15:providerId="None" w15:userId="Frederic GASPAR"/>
  </w15:person>
  <w15:person w15:author="Lutters, Monika">
    <w15:presenceInfo w15:providerId="AD" w15:userId="S-1-5-21-2124967372-1826044171-783698976-34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3F"/>
    <w:rsid w:val="00003FAD"/>
    <w:rsid w:val="00042AFD"/>
    <w:rsid w:val="00052873"/>
    <w:rsid w:val="00053A2D"/>
    <w:rsid w:val="000B4665"/>
    <w:rsid w:val="001454A0"/>
    <w:rsid w:val="001743CF"/>
    <w:rsid w:val="00176F18"/>
    <w:rsid w:val="001C2810"/>
    <w:rsid w:val="001D26E3"/>
    <w:rsid w:val="00215C7A"/>
    <w:rsid w:val="00237CDE"/>
    <w:rsid w:val="00237E3D"/>
    <w:rsid w:val="00246920"/>
    <w:rsid w:val="0030706F"/>
    <w:rsid w:val="00332A3C"/>
    <w:rsid w:val="00334CAC"/>
    <w:rsid w:val="003506F8"/>
    <w:rsid w:val="003A4046"/>
    <w:rsid w:val="003A4D0E"/>
    <w:rsid w:val="003B3464"/>
    <w:rsid w:val="00404A72"/>
    <w:rsid w:val="004832A3"/>
    <w:rsid w:val="004B104D"/>
    <w:rsid w:val="00510099"/>
    <w:rsid w:val="00512F6B"/>
    <w:rsid w:val="00594B60"/>
    <w:rsid w:val="005F3269"/>
    <w:rsid w:val="0061359E"/>
    <w:rsid w:val="006564D3"/>
    <w:rsid w:val="006654A8"/>
    <w:rsid w:val="007260B6"/>
    <w:rsid w:val="00734BEB"/>
    <w:rsid w:val="00792CE5"/>
    <w:rsid w:val="00793CE2"/>
    <w:rsid w:val="007C3617"/>
    <w:rsid w:val="007D150E"/>
    <w:rsid w:val="007E0C8F"/>
    <w:rsid w:val="00835134"/>
    <w:rsid w:val="00896DFD"/>
    <w:rsid w:val="008D5A34"/>
    <w:rsid w:val="00905DD3"/>
    <w:rsid w:val="00960BEC"/>
    <w:rsid w:val="009925E2"/>
    <w:rsid w:val="009A2D3F"/>
    <w:rsid w:val="009D311D"/>
    <w:rsid w:val="00A06DB0"/>
    <w:rsid w:val="00A32053"/>
    <w:rsid w:val="00A33814"/>
    <w:rsid w:val="00AE22D1"/>
    <w:rsid w:val="00B57088"/>
    <w:rsid w:val="00B83712"/>
    <w:rsid w:val="00BD28DB"/>
    <w:rsid w:val="00C00B83"/>
    <w:rsid w:val="00C058E3"/>
    <w:rsid w:val="00C81160"/>
    <w:rsid w:val="00CC5CC8"/>
    <w:rsid w:val="00CD0DC3"/>
    <w:rsid w:val="00CE7016"/>
    <w:rsid w:val="00D4051C"/>
    <w:rsid w:val="00D45768"/>
    <w:rsid w:val="00D55574"/>
    <w:rsid w:val="00DF29A4"/>
    <w:rsid w:val="00E065B5"/>
    <w:rsid w:val="00E13780"/>
    <w:rsid w:val="00E45D90"/>
    <w:rsid w:val="00EE59D8"/>
    <w:rsid w:val="00FC34F0"/>
    <w:rsid w:val="00FD23B9"/>
    <w:rsid w:val="00FF7B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30693"/>
  <w15:docId w15:val="{89B4DB3B-A6B9-4762-865C-CF57A648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D3F"/>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2D3F"/>
    <w:pPr>
      <w:tabs>
        <w:tab w:val="center" w:pos="4536"/>
        <w:tab w:val="right" w:pos="9072"/>
      </w:tabs>
    </w:pPr>
  </w:style>
  <w:style w:type="character" w:customStyle="1" w:styleId="En-tteCar">
    <w:name w:val="En-tête Car"/>
    <w:basedOn w:val="Policepardfaut"/>
    <w:link w:val="En-tte"/>
    <w:uiPriority w:val="99"/>
    <w:rsid w:val="009A2D3F"/>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9A2D3F"/>
    <w:pPr>
      <w:tabs>
        <w:tab w:val="center" w:pos="4536"/>
        <w:tab w:val="right" w:pos="9072"/>
      </w:tabs>
    </w:pPr>
  </w:style>
  <w:style w:type="character" w:customStyle="1" w:styleId="PieddepageCar">
    <w:name w:val="Pied de page Car"/>
    <w:basedOn w:val="Policepardfaut"/>
    <w:link w:val="Pieddepage"/>
    <w:uiPriority w:val="99"/>
    <w:rsid w:val="009A2D3F"/>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564D3"/>
    <w:pPr>
      <w:ind w:left="720"/>
      <w:contextualSpacing/>
    </w:pPr>
  </w:style>
  <w:style w:type="table" w:customStyle="1" w:styleId="TableGrid">
    <w:name w:val="TableGrid"/>
    <w:rsid w:val="00510099"/>
    <w:pPr>
      <w:spacing w:after="0" w:line="240" w:lineRule="auto"/>
    </w:pPr>
    <w:rPr>
      <w:rFonts w:eastAsiaTheme="minorEastAsia"/>
      <w:lang w:eastAsia="fr-CH"/>
    </w:rPr>
    <w:tblPr>
      <w:tblCellMar>
        <w:top w:w="0" w:type="dxa"/>
        <w:left w:w="0" w:type="dxa"/>
        <w:bottom w:w="0" w:type="dxa"/>
        <w:right w:w="0" w:type="dxa"/>
      </w:tblCellMar>
    </w:tblPr>
  </w:style>
  <w:style w:type="paragraph" w:customStyle="1" w:styleId="Default">
    <w:name w:val="Default"/>
    <w:rsid w:val="00B57088"/>
    <w:pPr>
      <w:autoSpaceDE w:val="0"/>
      <w:autoSpaceDN w:val="0"/>
      <w:adjustRightInd w:val="0"/>
      <w:spacing w:after="0" w:line="240" w:lineRule="auto"/>
    </w:pPr>
    <w:rPr>
      <w:rFonts w:ascii="Calibri" w:hAnsi="Calibri" w:cs="Calibri"/>
      <w:color w:val="000000"/>
      <w:sz w:val="24"/>
      <w:szCs w:val="24"/>
    </w:rPr>
  </w:style>
  <w:style w:type="table" w:styleId="Grilledutableau">
    <w:name w:val="Table Grid"/>
    <w:basedOn w:val="TableauNormal"/>
    <w:uiPriority w:val="59"/>
    <w:rsid w:val="00B57088"/>
    <w:pPr>
      <w:spacing w:after="0" w:line="240" w:lineRule="auto"/>
    </w:pPr>
    <w:rPr>
      <w:rFonts w:eastAsiaTheme="minorEastAsia"/>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C34F0"/>
    <w:rPr>
      <w:color w:val="0563C1" w:themeColor="hyperlink"/>
      <w:u w:val="single"/>
    </w:rPr>
  </w:style>
  <w:style w:type="character" w:customStyle="1" w:styleId="apple-converted-space">
    <w:name w:val="apple-converted-space"/>
    <w:basedOn w:val="Policepardfaut"/>
    <w:rsid w:val="00FC34F0"/>
  </w:style>
  <w:style w:type="character" w:styleId="Marquedecommentaire">
    <w:name w:val="annotation reference"/>
    <w:basedOn w:val="Policepardfaut"/>
    <w:uiPriority w:val="99"/>
    <w:semiHidden/>
    <w:unhideWhenUsed/>
    <w:rsid w:val="005F3269"/>
    <w:rPr>
      <w:sz w:val="16"/>
      <w:szCs w:val="16"/>
    </w:rPr>
  </w:style>
  <w:style w:type="paragraph" w:styleId="Commentaire">
    <w:name w:val="annotation text"/>
    <w:basedOn w:val="Normal"/>
    <w:link w:val="CommentaireCar"/>
    <w:uiPriority w:val="99"/>
    <w:semiHidden/>
    <w:unhideWhenUsed/>
    <w:rsid w:val="005F3269"/>
    <w:rPr>
      <w:sz w:val="20"/>
      <w:szCs w:val="20"/>
    </w:rPr>
  </w:style>
  <w:style w:type="character" w:customStyle="1" w:styleId="CommentaireCar">
    <w:name w:val="Commentaire Car"/>
    <w:basedOn w:val="Policepardfaut"/>
    <w:link w:val="Commentaire"/>
    <w:uiPriority w:val="99"/>
    <w:semiHidden/>
    <w:rsid w:val="005F3269"/>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5F3269"/>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3269"/>
    <w:rPr>
      <w:rFonts w:ascii="Segoe UI" w:eastAsia="Times New Roman" w:hAnsi="Segoe UI" w:cs="Segoe UI"/>
      <w:sz w:val="18"/>
      <w:szCs w:val="18"/>
      <w:lang w:eastAsia="fr-FR"/>
    </w:rPr>
  </w:style>
  <w:style w:type="paragraph" w:styleId="Objetducommentaire">
    <w:name w:val="annotation subject"/>
    <w:basedOn w:val="Commentaire"/>
    <w:next w:val="Commentaire"/>
    <w:link w:val="ObjetducommentaireCar"/>
    <w:uiPriority w:val="99"/>
    <w:semiHidden/>
    <w:unhideWhenUsed/>
    <w:rsid w:val="005F3269"/>
    <w:rPr>
      <w:b/>
      <w:bCs/>
    </w:rPr>
  </w:style>
  <w:style w:type="character" w:customStyle="1" w:styleId="ObjetducommentaireCar">
    <w:name w:val="Objet du commentaire Car"/>
    <w:basedOn w:val="CommentaireCar"/>
    <w:link w:val="Objetducommentaire"/>
    <w:uiPriority w:val="99"/>
    <w:semiHidden/>
    <w:rsid w:val="005F3269"/>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3649">
      <w:bodyDiv w:val="1"/>
      <w:marLeft w:val="0"/>
      <w:marRight w:val="0"/>
      <w:marTop w:val="0"/>
      <w:marBottom w:val="0"/>
      <w:divBdr>
        <w:top w:val="none" w:sz="0" w:space="0" w:color="auto"/>
        <w:left w:val="none" w:sz="0" w:space="0" w:color="auto"/>
        <w:bottom w:val="none" w:sz="0" w:space="0" w:color="auto"/>
        <w:right w:val="none" w:sz="0" w:space="0" w:color="auto"/>
      </w:divBdr>
    </w:div>
    <w:div w:id="462504153">
      <w:bodyDiv w:val="1"/>
      <w:marLeft w:val="0"/>
      <w:marRight w:val="0"/>
      <w:marTop w:val="0"/>
      <w:marBottom w:val="0"/>
      <w:divBdr>
        <w:top w:val="none" w:sz="0" w:space="0" w:color="auto"/>
        <w:left w:val="none" w:sz="0" w:space="0" w:color="auto"/>
        <w:bottom w:val="none" w:sz="0" w:space="0" w:color="auto"/>
        <w:right w:val="none" w:sz="0" w:space="0" w:color="auto"/>
      </w:divBdr>
      <w:divsChild>
        <w:div w:id="1830975337">
          <w:marLeft w:val="0"/>
          <w:marRight w:val="0"/>
          <w:marTop w:val="0"/>
          <w:marBottom w:val="0"/>
          <w:divBdr>
            <w:top w:val="none" w:sz="0" w:space="0" w:color="auto"/>
            <w:left w:val="none" w:sz="0" w:space="0" w:color="auto"/>
            <w:bottom w:val="none" w:sz="0" w:space="0" w:color="auto"/>
            <w:right w:val="none" w:sz="0" w:space="0" w:color="auto"/>
          </w:divBdr>
        </w:div>
      </w:divsChild>
    </w:div>
    <w:div w:id="1304848566">
      <w:bodyDiv w:val="1"/>
      <w:marLeft w:val="0"/>
      <w:marRight w:val="0"/>
      <w:marTop w:val="0"/>
      <w:marBottom w:val="0"/>
      <w:divBdr>
        <w:top w:val="none" w:sz="0" w:space="0" w:color="auto"/>
        <w:left w:val="none" w:sz="0" w:space="0" w:color="auto"/>
        <w:bottom w:val="none" w:sz="0" w:space="0" w:color="auto"/>
        <w:right w:val="none" w:sz="0" w:space="0" w:color="auto"/>
      </w:divBdr>
      <w:divsChild>
        <w:div w:id="1012299916">
          <w:marLeft w:val="0"/>
          <w:marRight w:val="0"/>
          <w:marTop w:val="0"/>
          <w:marBottom w:val="0"/>
          <w:divBdr>
            <w:top w:val="none" w:sz="0" w:space="0" w:color="auto"/>
            <w:left w:val="none" w:sz="0" w:space="0" w:color="auto"/>
            <w:bottom w:val="none" w:sz="0" w:space="0" w:color="auto"/>
            <w:right w:val="none" w:sz="0" w:space="0" w:color="auto"/>
          </w:divBdr>
        </w:div>
        <w:div w:id="408692555">
          <w:marLeft w:val="0"/>
          <w:marRight w:val="0"/>
          <w:marTop w:val="0"/>
          <w:marBottom w:val="0"/>
          <w:divBdr>
            <w:top w:val="none" w:sz="0" w:space="0" w:color="auto"/>
            <w:left w:val="none" w:sz="0" w:space="0" w:color="auto"/>
            <w:bottom w:val="none" w:sz="0" w:space="0" w:color="auto"/>
            <w:right w:val="none" w:sz="0" w:space="0" w:color="auto"/>
          </w:divBdr>
        </w:div>
      </w:divsChild>
    </w:div>
    <w:div w:id="1342706281">
      <w:bodyDiv w:val="1"/>
      <w:marLeft w:val="0"/>
      <w:marRight w:val="0"/>
      <w:marTop w:val="0"/>
      <w:marBottom w:val="0"/>
      <w:divBdr>
        <w:top w:val="none" w:sz="0" w:space="0" w:color="auto"/>
        <w:left w:val="none" w:sz="0" w:space="0" w:color="auto"/>
        <w:bottom w:val="none" w:sz="0" w:space="0" w:color="auto"/>
        <w:right w:val="none" w:sz="0" w:space="0" w:color="auto"/>
      </w:divBdr>
    </w:div>
    <w:div w:id="1428772767">
      <w:bodyDiv w:val="1"/>
      <w:marLeft w:val="0"/>
      <w:marRight w:val="0"/>
      <w:marTop w:val="0"/>
      <w:marBottom w:val="0"/>
      <w:divBdr>
        <w:top w:val="none" w:sz="0" w:space="0" w:color="auto"/>
        <w:left w:val="none" w:sz="0" w:space="0" w:color="auto"/>
        <w:bottom w:val="none" w:sz="0" w:space="0" w:color="auto"/>
        <w:right w:val="none" w:sz="0" w:space="0" w:color="auto"/>
      </w:divBdr>
    </w:div>
    <w:div w:id="148474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cc.no/atc_ddd_index/?code=B01AC09&amp;showdescription=yes" TargetMode="External"/><Relationship Id="rId18" Type="http://schemas.openxmlformats.org/officeDocument/2006/relationships/hyperlink" Target="https://www.whocc.no/atc_ddd_index/?code=B01AC21&amp;showdescription=yes" TargetMode="External"/><Relationship Id="rId26" Type="http://schemas.openxmlformats.org/officeDocument/2006/relationships/hyperlink" Target="https://www.whocc.no/atc_ddd_index/?code=B01AF01&amp;showdescription=yes" TargetMode="External"/><Relationship Id="rId3" Type="http://schemas.openxmlformats.org/officeDocument/2006/relationships/settings" Target="settings.xml"/><Relationship Id="rId21" Type="http://schemas.openxmlformats.org/officeDocument/2006/relationships/hyperlink" Target="https://www.whocc.no/atc_ddd_index/?code=B01AC25&amp;showdescription=ye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whocc.no/atc_ddd_index/?code=B01AC06&amp;showdescription=yes" TargetMode="External"/><Relationship Id="rId17" Type="http://schemas.openxmlformats.org/officeDocument/2006/relationships/hyperlink" Target="https://www.whocc.no/atc_ddd_index/?code=B01AC17&amp;showdescription=yes" TargetMode="External"/><Relationship Id="rId25" Type="http://schemas.openxmlformats.org/officeDocument/2006/relationships/hyperlink" Target="https://www.whocc.no/atc_ddd_index/?code=B01AF"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whocc.no/atc_ddd_index/?code=B01AC16&amp;showdescription=yes" TargetMode="External"/><Relationship Id="rId20" Type="http://schemas.openxmlformats.org/officeDocument/2006/relationships/hyperlink" Target="https://www.whocc.no/atc_ddd_index/?code=B01AC24&amp;showdescription=yes" TargetMode="External"/><Relationship Id="rId29" Type="http://schemas.openxmlformats.org/officeDocument/2006/relationships/hyperlink" Target="https://www.whocc.no/atc_ddd_index/?code=B01AX05&amp;showdescription=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cc.no/atc_ddd_index/?code=B01AC04&amp;showdescription=yes" TargetMode="External"/><Relationship Id="rId24" Type="http://schemas.openxmlformats.org/officeDocument/2006/relationships/hyperlink" Target="https://www.whocc.no/atc_ddd_index/?code=B01AE07&amp;showdescription=y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hocc.no/atc_ddd_index/?code=B01AC13&amp;showdescription=yes" TargetMode="External"/><Relationship Id="rId23" Type="http://schemas.openxmlformats.org/officeDocument/2006/relationships/hyperlink" Target="https://www.whocc.no/atc_ddd_index/?code=B01AE03&amp;showdescription=yes" TargetMode="External"/><Relationship Id="rId28" Type="http://schemas.openxmlformats.org/officeDocument/2006/relationships/hyperlink" Target="https://www.whocc.no/atc_ddd_index/?code=B01AF03&amp;showdescription=yes" TargetMode="External"/><Relationship Id="rId10" Type="http://schemas.openxmlformats.org/officeDocument/2006/relationships/hyperlink" Target="https://www.whocc.no/atc_ddd_index/?code=B01AC" TargetMode="External"/><Relationship Id="rId19" Type="http://schemas.openxmlformats.org/officeDocument/2006/relationships/hyperlink" Target="https://www.whocc.no/atc_ddd_index/?code=B01AC22&amp;showdescription=yes" TargetMode="External"/><Relationship Id="rId31"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whocc.no/atc_ddd_index/?code=B01AC11&amp;showdescription=yes" TargetMode="External"/><Relationship Id="rId22" Type="http://schemas.openxmlformats.org/officeDocument/2006/relationships/hyperlink" Target="https://www.whocc.no/atc_ddd_index/?code=B01AC27&amp;showdescription=yes" TargetMode="External"/><Relationship Id="rId27" Type="http://schemas.openxmlformats.org/officeDocument/2006/relationships/hyperlink" Target="https://www.whocc.no/atc_ddd_index/?code=B01AF02&amp;showdescription=yes" TargetMode="External"/><Relationship Id="rId30" Type="http://schemas.openxmlformats.org/officeDocument/2006/relationships/image" Target="media/image2.png"/><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3874</Words>
  <Characters>21309</Characters>
  <Application>Microsoft Office Word</Application>
  <DocSecurity>0</DocSecurity>
  <Lines>177</Lines>
  <Paragraphs>50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Galenica</Company>
  <LinksUpToDate>false</LinksUpToDate>
  <CharactersWithSpaces>25133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 GASPAR</dc:creator>
  <cp:lastModifiedBy>Frederic GASPAR</cp:lastModifiedBy>
  <cp:revision>6</cp:revision>
  <dcterms:created xsi:type="dcterms:W3CDTF">2020-07-08T09:44:00Z</dcterms:created>
  <dcterms:modified xsi:type="dcterms:W3CDTF">2020-07-08T10:22:00Z</dcterms:modified>
</cp:coreProperties>
</file>